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5810"/>
        </w:tabs>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Materials &amp; Methods</w:t>
        <w:tab/>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2.1. Study Organisms &amp; Culturing</w:t>
      </w:r>
    </w:p>
    <w:p>
      <w:pPr>
        <w:pStyle w:val="Body"/>
        <w:spacing w:line="360" w:lineRule="auto"/>
        <w:ind w:firstLine="482"/>
        <w:rPr>
          <w:rFonts w:ascii="Times New Roman" w:cs="Times New Roman" w:hAnsi="Times New Roman" w:eastAsia="Times New Roman"/>
          <w:sz w:val="24"/>
          <w:szCs w:val="24"/>
        </w:rPr>
      </w:pPr>
      <w:r>
        <w:rPr>
          <w:rFonts w:ascii="Times New Roman" w:hAnsi="Times New Roman"/>
          <w:sz w:val="24"/>
          <w:szCs w:val="24"/>
          <w:rtl w:val="0"/>
          <w:lang w:val="en-US"/>
        </w:rPr>
        <w:t xml:space="preserve">Seven phytoplankton species were studied, including polar and temperate strains of diatoms and green algae. </w:t>
      </w:r>
      <w:del w:id="0" w:date="2024-03-29T15:12:30Z" w:author="Douglas Campbell">
        <w:r>
          <w:rPr>
            <w:rFonts w:ascii="Times New Roman" w:hAnsi="Times New Roman"/>
            <w:sz w:val="24"/>
            <w:szCs w:val="24"/>
            <w:rtl w:val="0"/>
            <w:lang w:val="en-US"/>
          </w:rPr>
          <w:delText xml:space="preserve">Diatoms are represented by two taxa, </w:delText>
        </w:r>
      </w:del>
      <w:del w:id="1" w:date="2024-03-29T15:12:30Z" w:author="Douglas Campbell">
        <w:r>
          <w:rPr>
            <w:rFonts w:ascii="Times New Roman" w:hAnsi="Times New Roman"/>
            <w:i w:val="1"/>
            <w:iCs w:val="1"/>
            <w:sz w:val="24"/>
            <w:szCs w:val="24"/>
            <w:rtl w:val="0"/>
          </w:rPr>
          <w:delText>Fragilariopsis cylindrus</w:delText>
        </w:r>
      </w:del>
      <w:del w:id="2" w:date="2024-03-29T15:12:30Z" w:author="Douglas Campbell">
        <w:r>
          <w:rPr>
            <w:rFonts w:ascii="Times New Roman" w:hAnsi="Times New Roman"/>
            <w:sz w:val="24"/>
            <w:szCs w:val="24"/>
            <w:rtl w:val="0"/>
            <w:lang w:val="en-US"/>
          </w:rPr>
          <w:delText xml:space="preserve"> and </w:delText>
        </w:r>
      </w:del>
      <w:del w:id="3" w:date="2024-03-29T15:12:30Z" w:author="Douglas Campbell">
        <w:r>
          <w:rPr>
            <w:rFonts w:ascii="Times New Roman" w:hAnsi="Times New Roman"/>
            <w:i w:val="1"/>
            <w:iCs w:val="1"/>
            <w:outline w:val="0"/>
            <w:color w:val="000000"/>
            <w:sz w:val="24"/>
            <w:szCs w:val="24"/>
            <w:u w:color="000000"/>
            <w:shd w:val="clear" w:color="auto" w:fill="ffffff"/>
            <w:rtl w:val="0"/>
            <w:lang w:val="it-IT"/>
            <w14:textFill>
              <w14:solidFill>
                <w14:srgbClr w14:val="000000"/>
              </w14:solidFill>
            </w14:textFill>
          </w:rPr>
          <w:delText>Thalassiosira pseudonana</w:delText>
        </w:r>
      </w:del>
      <w:del w:id="4" w:date="2024-03-29T15:12:30Z" w:author="Douglas Campbell">
        <w:r>
          <w:rPr>
            <w:rFonts w:ascii="Times New Roman" w:hAnsi="Times New Roman"/>
            <w:outline w:val="0"/>
            <w:color w:val="000000"/>
            <w:sz w:val="24"/>
            <w:szCs w:val="24"/>
            <w:u w:color="000000"/>
            <w:shd w:val="clear" w:color="auto" w:fill="ffffff"/>
            <w:rtl w:val="0"/>
            <w14:textFill>
              <w14:solidFill>
                <w14:srgbClr w14:val="000000"/>
              </w14:solidFill>
            </w14:textFill>
          </w:rPr>
          <w:delText xml:space="preserve">. </w:delText>
        </w:r>
      </w:del>
      <w:r>
        <w:rPr>
          <w:rFonts w:ascii="Times New Roman" w:hAnsi="Times New Roman"/>
          <w:i w:val="1"/>
          <w:iCs w:val="1"/>
          <w:sz w:val="24"/>
          <w:szCs w:val="24"/>
          <w:rtl w:val="0"/>
        </w:rPr>
        <w:t>F. cylindrus</w:t>
      </w:r>
      <w:r>
        <w:rPr>
          <w:rFonts w:ascii="Times New Roman" w:hAnsi="Times New Roman"/>
          <w:sz w:val="24"/>
          <w:szCs w:val="24"/>
          <w:rtl w:val="0"/>
          <w:lang w:val="en-US"/>
        </w:rPr>
        <w:t xml:space="preserve">, a psychrophilic pennate diatom measuring 15-55 </w:t>
      </w:r>
      <w:r>
        <w:rPr>
          <w:rFonts w:ascii="Times New Roman" w:hAnsi="Times New Roman" w:hint="default"/>
          <w:sz w:val="24"/>
          <w:szCs w:val="24"/>
          <w:rtl w:val="0"/>
          <w:lang w:val="en-US"/>
        </w:rPr>
        <w:t>µ</w:t>
      </w:r>
      <w:r>
        <w:rPr>
          <w:rFonts w:ascii="Times New Roman" w:hAnsi="Times New Roman"/>
          <w:sz w:val="24"/>
          <w:szCs w:val="24"/>
          <w:rtl w:val="0"/>
          <w:lang w:val="en-US"/>
        </w:rPr>
        <w:t xml:space="preserve">m, thrives in the high salinity and subzero temperatures of Arctic and Antarctic sea-ice systems [1,2]. Forming large blooms in the bottom layer of sea ice and across the wider sea ice zone, </w:t>
      </w:r>
      <w:r>
        <w:rPr>
          <w:rFonts w:ascii="Times New Roman" w:hAnsi="Times New Roman"/>
          <w:i w:val="1"/>
          <w:iCs w:val="1"/>
          <w:sz w:val="24"/>
          <w:szCs w:val="24"/>
          <w:rtl w:val="0"/>
        </w:rPr>
        <w:t xml:space="preserve">F. cylindrus </w:t>
      </w:r>
      <w:r>
        <w:rPr>
          <w:rFonts w:ascii="Times New Roman" w:hAnsi="Times New Roman"/>
          <w:sz w:val="24"/>
          <w:szCs w:val="24"/>
          <w:rtl w:val="0"/>
          <w:lang w:val="en-US"/>
        </w:rPr>
        <w:t xml:space="preserve">acts as a keystone and indicator species for polar ecosystems [1,3]. Conversely, </w:t>
      </w:r>
      <w:r>
        <w:rPr>
          <w:rFonts w:ascii="Times New Roman" w:hAnsi="Times New Roman"/>
          <w:i w:val="1"/>
          <w:iCs w:val="1"/>
          <w:sz w:val="24"/>
          <w:szCs w:val="24"/>
          <w:rtl w:val="0"/>
        </w:rPr>
        <w:t xml:space="preserve">T. </w:t>
      </w:r>
      <w:r>
        <w:rPr>
          <w:rFonts w:ascii="Times New Roman" w:hAnsi="Times New Roman"/>
          <w:i w:val="1"/>
          <w:iCs w:val="1"/>
          <w:outline w:val="0"/>
          <w:color w:val="000000"/>
          <w:sz w:val="24"/>
          <w:szCs w:val="24"/>
          <w:u w:color="000000"/>
          <w:shd w:val="clear" w:color="auto" w:fill="ffffff"/>
          <w:rtl w:val="0"/>
          <w:lang w:val="it-IT"/>
          <w14:textFill>
            <w14:solidFill>
              <w14:srgbClr w14:val="000000"/>
            </w14:solidFill>
          </w14:textFill>
        </w:rPr>
        <w:t>pseudonana</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is a small (</w:t>
      </w:r>
      <w:r>
        <w:rPr>
          <w:rFonts w:ascii="Times New Roman" w:hAnsi="Times New Roman"/>
          <w:sz w:val="24"/>
          <w:szCs w:val="24"/>
          <w:rtl w:val="0"/>
        </w:rPr>
        <w:t xml:space="preserve">2.5-15 </w:t>
      </w:r>
      <w:r>
        <w:rPr>
          <w:rFonts w:ascii="Times New Roman" w:hAnsi="Times New Roman" w:hint="default"/>
          <w:sz w:val="24"/>
          <w:szCs w:val="24"/>
          <w:rtl w:val="0"/>
          <w:lang w:val="en-US"/>
        </w:rPr>
        <w:t>μ</w:t>
      </w:r>
      <w:r>
        <w:rPr>
          <w:rFonts w:ascii="Times New Roman" w:hAnsi="Times New Roman"/>
          <w:sz w:val="24"/>
          <w:szCs w:val="24"/>
          <w:rtl w:val="0"/>
        </w:rPr>
        <w:t>m)</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centric diatom found worldwide in diverse </w:t>
      </w:r>
      <w:r>
        <w:rPr>
          <w:rFonts w:ascii="Times New Roman" w:hAnsi="Times New Roman"/>
          <w:sz w:val="24"/>
          <w:szCs w:val="24"/>
          <w:rtl w:val="0"/>
          <w:lang w:val="en-US"/>
        </w:rPr>
        <w:t>freshwater, coastal, brackish, and marine habitats</w:t>
      </w:r>
      <w:r>
        <w:rPr>
          <w:rFonts w:ascii="Times New Roman" w:hAnsi="Times New Roman"/>
          <w:sz w:val="24"/>
          <w:szCs w:val="24"/>
          <w:rtl w:val="0"/>
          <w:lang w:val="en-US"/>
        </w:rPr>
        <w:t>[4]</w:t>
      </w:r>
      <w:r>
        <w:rPr>
          <w:rFonts w:ascii="Times New Roman" w:hAnsi="Times New Roman"/>
          <w:sz w:val="24"/>
          <w:szCs w:val="24"/>
          <w:rtl w:val="0"/>
        </w:rPr>
        <w:t xml:space="preserve">. </w:t>
      </w:r>
      <w:r>
        <w:rPr>
          <w:rFonts w:ascii="Times New Roman" w:hAnsi="Times New Roman"/>
          <w:i w:val="1"/>
          <w:iCs w:val="1"/>
          <w:outline w:val="0"/>
          <w:color w:val="000000"/>
          <w:sz w:val="24"/>
          <w:szCs w:val="24"/>
          <w:u w:color="000000"/>
          <w:shd w:val="clear" w:color="auto" w:fill="ffffff"/>
          <w:rtl w:val="0"/>
          <w:lang w:val="it-IT"/>
          <w14:textFill>
            <w14:solidFill>
              <w14:srgbClr w14:val="000000"/>
            </w14:solidFill>
          </w14:textFill>
        </w:rPr>
        <w:t>T. pseudonana</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can tolerate </w:t>
      </w:r>
      <w:r>
        <w:rPr>
          <w:rFonts w:ascii="Times New Roman" w:hAnsi="Times New Roman"/>
          <w:sz w:val="24"/>
          <w:szCs w:val="24"/>
          <w:rtl w:val="0"/>
          <w:lang w:val="en-US"/>
        </w:rPr>
        <w:t>a wide range of salinities (0.5%</w:t>
      </w:r>
      <w:r>
        <w:rPr>
          <w:rFonts w:ascii="Times New Roman" w:hAnsi="Times New Roman" w:hint="default"/>
          <w:sz w:val="24"/>
          <w:szCs w:val="24"/>
          <w:rtl w:val="0"/>
          <w:lang w:val="en-US"/>
        </w:rPr>
        <w:t>–</w:t>
      </w:r>
      <w:r>
        <w:rPr>
          <w:rFonts w:ascii="Times New Roman" w:hAnsi="Times New Roman"/>
          <w:sz w:val="24"/>
          <w:szCs w:val="24"/>
          <w:rtl w:val="0"/>
          <w:lang w:val="en-US"/>
        </w:rPr>
        <w:t>37%) and temperatures (4</w:t>
      </w:r>
      <w:r>
        <w:rPr>
          <w:rFonts w:ascii="Times New Roman" w:hAnsi="Times New Roman" w:hint="default"/>
          <w:sz w:val="24"/>
          <w:szCs w:val="24"/>
          <w:rtl w:val="0"/>
          <w:lang w:val="en-US"/>
        </w:rPr>
        <w:t>–</w:t>
      </w:r>
      <w:r>
        <w:rPr>
          <w:rFonts w:ascii="Times New Roman" w:hAnsi="Times New Roman"/>
          <w:sz w:val="24"/>
          <w:szCs w:val="24"/>
          <w:rtl w:val="0"/>
        </w:rPr>
        <w:t>25</w:t>
      </w:r>
      <w:r>
        <w:rPr>
          <w:rFonts w:ascii="Times New Roman" w:hAnsi="Times New Roman" w:hint="default"/>
          <w:sz w:val="24"/>
          <w:szCs w:val="24"/>
          <w:rtl w:val="0"/>
          <w:lang w:val="en-US"/>
        </w:rPr>
        <w:t>°</w:t>
      </w:r>
      <w:r>
        <w:rPr>
          <w:rFonts w:ascii="Times New Roman" w:hAnsi="Times New Roman"/>
          <w:sz w:val="24"/>
          <w:szCs w:val="24"/>
          <w:rtl w:val="0"/>
          <w:lang w:val="pt-PT"/>
        </w:rPr>
        <w:t>C)</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contributing to its frequent use as a model diatom species </w:t>
      </w:r>
      <w:r>
        <w:rPr>
          <w:rFonts w:ascii="Times New Roman" w:hAnsi="Times New Roman"/>
          <w:sz w:val="24"/>
          <w:szCs w:val="24"/>
          <w:rtl w:val="0"/>
          <w:lang w:val="en-US"/>
        </w:rPr>
        <w:t>[4]</w:t>
      </w:r>
      <w:r>
        <w:rPr>
          <w:rFonts w:ascii="Times New Roman" w:hAnsi="Times New Roman"/>
          <w:sz w:val="24"/>
          <w:szCs w:val="24"/>
          <w:rtl w:val="0"/>
        </w:rPr>
        <w:t>.</w:t>
      </w:r>
    </w:p>
    <w:p>
      <w:pPr>
        <w:pStyle w:val="Body"/>
        <w:spacing w:line="360" w:lineRule="auto"/>
        <w:ind w:firstLine="482"/>
        <w:rPr>
          <w:del w:id="5" w:date="2024-03-29T15:15:25Z" w:author="Douglas Campbell"/>
          <w:rFonts w:ascii="Times New Roman" w:cs="Times New Roman" w:hAnsi="Times New Roman" w:eastAsia="Times New Roman"/>
          <w:sz w:val="24"/>
          <w:szCs w:val="24"/>
        </w:rPr>
      </w:pPr>
      <w:del w:id="6" w:date="2024-03-29T15:13:23Z" w:author="Douglas Campbell">
        <w:r>
          <w:rPr>
            <w:rFonts w:ascii="Times New Roman" w:hAnsi="Times New Roman"/>
            <w:sz w:val="24"/>
            <w:szCs w:val="24"/>
            <w:rtl w:val="0"/>
            <w:lang w:val="en-US"/>
          </w:rPr>
          <w:delText xml:space="preserve">The remaining five taxa comprise three polar and two temperate species of green algae. </w:delText>
        </w:r>
      </w:del>
      <w:r>
        <w:rPr>
          <w:rFonts w:ascii="Times New Roman" w:hAnsi="Times New Roman"/>
          <w:i w:val="1"/>
          <w:iCs w:val="1"/>
          <w:outline w:val="0"/>
          <w:color w:val="000000"/>
          <w:sz w:val="24"/>
          <w:szCs w:val="24"/>
          <w:u w:color="000000"/>
          <w:shd w:val="clear" w:color="auto" w:fill="ffffff"/>
          <w:rtl w:val="0"/>
          <w14:textFill>
            <w14:solidFill>
              <w14:srgbClr w14:val="000000"/>
            </w14:solidFill>
          </w14:textFill>
        </w:rPr>
        <w:t xml:space="preserve">Chlamydomonas ICEMDV </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and </w:t>
      </w:r>
      <w:r>
        <w:rPr>
          <w:rFonts w:ascii="Times New Roman" w:hAnsi="Times New Roman"/>
          <w:i w:val="1"/>
          <w:iCs w:val="1"/>
          <w:outline w:val="0"/>
          <w:color w:val="000000"/>
          <w:sz w:val="24"/>
          <w:szCs w:val="24"/>
          <w:u w:color="000000"/>
          <w:shd w:val="clear" w:color="auto" w:fill="ffffff"/>
          <w:rtl w:val="0"/>
          <w:lang w:val="pt-PT"/>
          <w14:textFill>
            <w14:solidFill>
              <w14:srgbClr w14:val="000000"/>
            </w14:solidFill>
          </w14:textFill>
        </w:rPr>
        <w:t xml:space="preserve">Chlamydomonas priscuii </w:t>
      </w:r>
      <w:r>
        <w:rPr>
          <w:rFonts w:ascii="Times New Roman" w:hAnsi="Times New Roman"/>
          <w:outline w:val="0"/>
          <w:color w:val="000000"/>
          <w:sz w:val="24"/>
          <w:szCs w:val="24"/>
          <w:u w:color="000000"/>
          <w:shd w:val="clear" w:color="auto" w:fill="ffffff"/>
          <w:rtl w:val="0"/>
          <w:lang w:val="it-IT"/>
          <w14:textFill>
            <w14:solidFill>
              <w14:srgbClr w14:val="000000"/>
            </w14:solidFill>
          </w14:textFill>
        </w:rPr>
        <w:t xml:space="preserve">are </w:t>
      </w:r>
      <w:ins w:id="7" w:date="2024-03-29T15:13:37Z" w:author="Douglas Campbell">
        <w:r>
          <w:rPr>
            <w:rFonts w:ascii="Times New Roman" w:hAnsi="Times New Roman"/>
            <w:outline w:val="0"/>
            <w:color w:val="000000"/>
            <w:sz w:val="24"/>
            <w:szCs w:val="24"/>
            <w:u w:color="000000"/>
            <w:shd w:val="clear" w:color="auto" w:fill="ffffff"/>
            <w:rtl w:val="0"/>
            <w:lang w:val="en-US"/>
            <w14:textFill>
              <w14:solidFill>
                <w14:srgbClr w14:val="000000"/>
              </w14:solidFill>
            </w14:textFill>
          </w:rPr>
          <w:t>halotolerant</w:t>
        </w:r>
      </w:ins>
      <w:del w:id="8" w:date="2024-03-29T15:13:32Z" w:author="Douglas Campbell">
        <w:r>
          <w:rPr>
            <w:rFonts w:ascii="Times New Roman" w:hAnsi="Times New Roman"/>
            <w:outline w:val="0"/>
            <w:color w:val="000000"/>
            <w:sz w:val="24"/>
            <w:szCs w:val="24"/>
            <w:u w:color="000000"/>
            <w:shd w:val="clear" w:color="auto" w:fill="ffffff"/>
            <w:rtl w:val="0"/>
            <w14:textFill>
              <w14:solidFill>
                <w14:srgbClr w14:val="000000"/>
              </w14:solidFill>
            </w14:textFill>
          </w:rPr>
          <w:delText>marine</w:delText>
        </w:r>
      </w:del>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algae isolated from the perennially ice-covered hypersaline Lake Bonney</w:t>
      </w:r>
      <w:ins w:id="9" w:date="2024-03-29T15:13:45Z" w:author="Douglas Campbell">
        <w:r>
          <w:rPr>
            <w:rFonts w:ascii="Times New Roman" w:hAnsi="Times New Roman"/>
            <w:outline w:val="0"/>
            <w:color w:val="000000"/>
            <w:sz w:val="24"/>
            <w:szCs w:val="24"/>
            <w:u w:color="000000"/>
            <w:shd w:val="clear" w:color="auto" w:fill="ffffff"/>
            <w:rtl w:val="0"/>
            <w:lang w:val="en-US"/>
            <w14:textFill>
              <w14:solidFill>
                <w14:srgbClr w14:val="000000"/>
              </w14:solidFill>
            </w14:textFill>
          </w:rPr>
          <w:t>,</w:t>
        </w:r>
      </w:ins>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in McMurdo Dry Valleys, Antarctica[5,6]. With large (15 to 20 </w:t>
      </w:r>
      <w:r>
        <w:rPr>
          <w:rFonts w:ascii="Times New Roman" w:hAnsi="Times New Roman" w:hint="default"/>
          <w:sz w:val="24"/>
          <w:szCs w:val="24"/>
          <w:rtl w:val="0"/>
          <w:lang w:val="en-US"/>
        </w:rPr>
        <w:t>μ</w:t>
      </w:r>
      <w:r>
        <w:rPr>
          <w:rFonts w:ascii="Times New Roman" w:hAnsi="Times New Roman"/>
          <w:sz w:val="24"/>
          <w:szCs w:val="24"/>
          <w:rtl w:val="0"/>
        </w:rPr>
        <w:t>m</w:t>
      </w:r>
      <w:r>
        <w:rPr>
          <w:rFonts w:ascii="Times New Roman" w:hAnsi="Times New Roman"/>
          <w:outline w:val="0"/>
          <w:color w:val="000000"/>
          <w:sz w:val="24"/>
          <w:szCs w:val="24"/>
          <w:u w:color="000000"/>
          <w:shd w:val="clear" w:color="auto" w:fill="ffffff"/>
          <w:rtl w:val="0"/>
          <w:lang w:val="it-IT"/>
          <w14:textFill>
            <w14:solidFill>
              <w14:srgbClr w14:val="000000"/>
            </w14:solidFill>
          </w14:textFill>
        </w:rPr>
        <w:t xml:space="preserve">) biflagellate cells, </w:t>
      </w:r>
      <w:r>
        <w:rPr>
          <w:rFonts w:ascii="Times New Roman" w:hAnsi="Times New Roman"/>
          <w:i w:val="1"/>
          <w:iCs w:val="1"/>
          <w:outline w:val="0"/>
          <w:color w:val="000000"/>
          <w:sz w:val="24"/>
          <w:szCs w:val="24"/>
          <w:u w:color="000000"/>
          <w:shd w:val="clear" w:color="auto" w:fill="ffffff"/>
          <w:rtl w:val="0"/>
          <w:lang w:val="it-IT"/>
          <w14:textFill>
            <w14:solidFill>
              <w14:srgbClr w14:val="000000"/>
            </w14:solidFill>
          </w14:textFill>
        </w:rPr>
        <w:t>C. ICEMDV</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dominates the shallow photic zone, where it experiences higher irradiance, extreme nutrient limitation, and low</w:t>
      </w:r>
      <w:ins w:id="10" w:date="2024-03-29T15:13:57Z" w:author="Douglas Campbell">
        <w:r>
          <w:rPr>
            <w:rFonts w:ascii="Times New Roman" w:hAnsi="Times New Roman"/>
            <w:outline w:val="0"/>
            <w:color w:val="000000"/>
            <w:sz w:val="24"/>
            <w:szCs w:val="24"/>
            <w:u w:color="000000"/>
            <w:shd w:val="clear" w:color="auto" w:fill="ffffff"/>
            <w:rtl w:val="0"/>
            <w:lang w:val="en-US"/>
            <w14:textFill>
              <w14:solidFill>
                <w14:srgbClr w14:val="000000"/>
              </w14:solidFill>
            </w14:textFill>
          </w:rPr>
          <w:t>er</w:t>
        </w:r>
      </w:ins>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salinity [5,7]. </w:t>
      </w:r>
      <w:r>
        <w:rPr>
          <w:rFonts w:ascii="Times New Roman" w:hAnsi="Times New Roman"/>
          <w:sz w:val="24"/>
          <w:szCs w:val="24"/>
          <w:rtl w:val="0"/>
          <w:lang w:val="en-US"/>
        </w:rPr>
        <w:t xml:space="preserve">The smaller </w:t>
      </w:r>
      <w:r>
        <w:rPr>
          <w:rFonts w:ascii="Times New Roman" w:hAnsi="Times New Roman"/>
          <w:i w:val="1"/>
          <w:iCs w:val="1"/>
          <w:sz w:val="24"/>
          <w:szCs w:val="24"/>
          <w:rtl w:val="0"/>
          <w:lang w:val="it-IT"/>
        </w:rPr>
        <w:t xml:space="preserve">C. </w:t>
      </w:r>
      <w:r>
        <w:rPr>
          <w:rFonts w:ascii="Times New Roman" w:hAnsi="Times New Roman"/>
          <w:i w:val="1"/>
          <w:iCs w:val="1"/>
          <w:outline w:val="0"/>
          <w:color w:val="000000"/>
          <w:sz w:val="24"/>
          <w:szCs w:val="24"/>
          <w:u w:color="000000"/>
          <w:shd w:val="clear" w:color="auto" w:fill="ffffff"/>
          <w:rtl w:val="0"/>
          <w14:textFill>
            <w14:solidFill>
              <w14:srgbClr w14:val="000000"/>
            </w14:solidFill>
          </w14:textFill>
        </w:rPr>
        <w:t>priscuii</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dominates the </w:t>
      </w:r>
      <w:r>
        <w:rPr>
          <w:rFonts w:ascii="Times New Roman" w:hAnsi="Times New Roman"/>
          <w:sz w:val="24"/>
          <w:szCs w:val="24"/>
          <w:rtl w:val="0"/>
          <w:lang w:val="en-US"/>
        </w:rPr>
        <w:t xml:space="preserve">deep photic zone, characterized by </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permanent low temperatures</w:t>
      </w:r>
      <w:ins w:id="11" w:date="2024-03-29T15:14:10Z" w:author="Douglas Campbell">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low irradiance,</w:t>
        </w:r>
      </w:ins>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and high salinity[8,9]. The final psychrophile species is </w:t>
      </w:r>
      <w:r>
        <w:rPr>
          <w:rFonts w:ascii="Times New Roman" w:hAnsi="Times New Roman"/>
          <w:i w:val="1"/>
          <w:iCs w:val="1"/>
          <w:sz w:val="24"/>
          <w:szCs w:val="24"/>
          <w:rtl w:val="0"/>
        </w:rPr>
        <w:t xml:space="preserve">Chlamydomonas malina, </w:t>
      </w:r>
      <w:r>
        <w:rPr>
          <w:rFonts w:ascii="Times New Roman" w:hAnsi="Times New Roman"/>
          <w:sz w:val="24"/>
          <w:szCs w:val="24"/>
          <w:rtl w:val="0"/>
        </w:rPr>
        <w:t>a</w:t>
      </w:r>
      <w:r>
        <w:rPr>
          <w:rFonts w:ascii="Times New Roman" w:hAnsi="Times New Roman"/>
          <w:i w:val="1"/>
          <w:iCs w:val="1"/>
          <w:sz w:val="24"/>
          <w:szCs w:val="24"/>
          <w:rtl w:val="0"/>
        </w:rPr>
        <w:t xml:space="preserve"> </w:t>
      </w:r>
      <w:r>
        <w:rPr>
          <w:rFonts w:ascii="Times New Roman" w:hAnsi="Times New Roman"/>
          <w:sz w:val="24"/>
          <w:szCs w:val="24"/>
          <w:rtl w:val="0"/>
          <w:lang w:val="en-US"/>
        </w:rPr>
        <w:t xml:space="preserve">marine microalga isolated from the Arctic Ocean's Beaufort Sea, measuring around 10 </w:t>
      </w:r>
      <w:r>
        <w:rPr>
          <w:rFonts w:ascii="Times New Roman" w:hAnsi="Times New Roman" w:hint="default"/>
          <w:sz w:val="24"/>
          <w:szCs w:val="24"/>
          <w:rtl w:val="0"/>
          <w:lang w:val="en-US"/>
        </w:rPr>
        <w:t>μ</w:t>
      </w:r>
      <w:r>
        <w:rPr>
          <w:rFonts w:ascii="Times New Roman" w:hAnsi="Times New Roman"/>
          <w:sz w:val="24"/>
          <w:szCs w:val="24"/>
          <w:rtl w:val="0"/>
          <w:lang w:val="en-US"/>
        </w:rPr>
        <w:t xml:space="preserve">m in length and 5 </w:t>
      </w:r>
      <w:r>
        <w:rPr>
          <w:rFonts w:ascii="Times New Roman" w:hAnsi="Times New Roman" w:hint="default"/>
          <w:sz w:val="24"/>
          <w:szCs w:val="24"/>
          <w:rtl w:val="0"/>
          <w:lang w:val="en-US"/>
        </w:rPr>
        <w:t>μ</w:t>
      </w:r>
      <w:r>
        <w:rPr>
          <w:rFonts w:ascii="Times New Roman" w:hAnsi="Times New Roman"/>
          <w:sz w:val="24"/>
          <w:szCs w:val="24"/>
          <w:rtl w:val="0"/>
          <w:lang w:val="en-US"/>
        </w:rPr>
        <w:t xml:space="preserve">m in width, and </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growing optimally at 4</w:t>
      </w:r>
      <w:r>
        <w:rPr>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Fonts w:ascii="Times New Roman" w:hAnsi="Times New Roman"/>
          <w:outline w:val="0"/>
          <w:color w:val="000000"/>
          <w:sz w:val="24"/>
          <w:szCs w:val="24"/>
          <w:u w:color="000000"/>
          <w:shd w:val="clear" w:color="auto" w:fill="ffffff"/>
          <w:rtl w:val="0"/>
          <w:lang w:val="pt-PT"/>
          <w14:textFill>
            <w14:solidFill>
              <w14:srgbClr w14:val="000000"/>
            </w14:solidFill>
          </w14:textFill>
        </w:rPr>
        <w:t xml:space="preserve">C [10,11]. </w:t>
      </w:r>
      <w:ins w:id="12" w:date="2024-03-29T15:14:29Z" w:author="Douglas Campbell">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w:t>
        </w:r>
      </w:ins>
      <w:del w:id="13" w:date="2024-03-29T15:14:28Z" w:author="Douglas Campbell">
        <w:r>
          <w:rPr>
            <w:rFonts w:ascii="Times New Roman" w:hAnsi="Times New Roman"/>
            <w:outline w:val="0"/>
            <w:color w:val="000000"/>
            <w:sz w:val="24"/>
            <w:szCs w:val="24"/>
            <w:u w:color="000000"/>
            <w:shd w:val="clear" w:color="auto" w:fill="ffffff"/>
            <w:rtl w:val="0"/>
            <w:lang w:val="en-US"/>
            <w14:textFill>
              <w14:solidFill>
                <w14:srgbClr w14:val="000000"/>
              </w14:solidFill>
            </w14:textFill>
          </w:rPr>
          <w:delText xml:space="preserve">The </w:delText>
        </w:r>
      </w:del>
      <w:del w:id="14" w:date="2024-03-29T15:14:28Z" w:author="Douglas Campbell">
        <w:r>
          <w:rPr>
            <w:rFonts w:ascii="Times New Roman" w:hAnsi="Times New Roman"/>
            <w:sz w:val="24"/>
            <w:szCs w:val="24"/>
            <w:rtl w:val="0"/>
            <w:lang w:val="en-US"/>
          </w:rPr>
          <w:delText xml:space="preserve">temperate green algae is comprised of </w:delText>
        </w:r>
      </w:del>
      <w:del w:id="15" w:date="2024-03-29T15:14:28Z" w:author="Douglas Campbell">
        <w:r>
          <w:rPr>
            <w:rFonts w:ascii="Times New Roman" w:hAnsi="Times New Roman"/>
            <w:i w:val="1"/>
            <w:iCs w:val="1"/>
            <w:sz w:val="24"/>
            <w:szCs w:val="24"/>
            <w:rtl w:val="0"/>
            <w:lang w:val="de-DE"/>
          </w:rPr>
          <w:delText>Chlamydomonas reinhardtii</w:delText>
        </w:r>
      </w:del>
      <w:del w:id="16" w:date="2024-03-29T15:14:28Z" w:author="Douglas Campbell">
        <w:r>
          <w:rPr>
            <w:rFonts w:ascii="Times New Roman" w:hAnsi="Times New Roman"/>
            <w:sz w:val="24"/>
            <w:szCs w:val="24"/>
            <w:rtl w:val="0"/>
            <w:lang w:val="en-US"/>
          </w:rPr>
          <w:delText xml:space="preserve"> and </w:delText>
        </w:r>
      </w:del>
      <w:del w:id="17" w:date="2024-03-29T15:14:28Z" w:author="Douglas Campbell">
        <w:r>
          <w:rPr>
            <w:rFonts w:ascii="Times New Roman" w:hAnsi="Times New Roman"/>
            <w:i w:val="1"/>
            <w:iCs w:val="1"/>
            <w:outline w:val="0"/>
            <w:color w:val="000000"/>
            <w:sz w:val="24"/>
            <w:szCs w:val="24"/>
            <w:u w:color="000000"/>
            <w:shd w:val="clear" w:color="auto" w:fill="ffffff"/>
            <w:rtl w:val="0"/>
            <w:lang w:val="it-IT"/>
            <w14:textFill>
              <w14:solidFill>
                <w14:srgbClr w14:val="000000"/>
              </w14:solidFill>
            </w14:textFill>
          </w:rPr>
          <w:delText>Chlorella vulgaris</w:delText>
        </w:r>
      </w:del>
      <w:del w:id="18" w:date="2024-03-29T15:14:28Z" w:author="Douglas Campbell">
        <w:r>
          <w:rPr>
            <w:rFonts w:ascii="Times New Roman" w:hAnsi="Times New Roman"/>
            <w:outline w:val="0"/>
            <w:color w:val="000000"/>
            <w:sz w:val="24"/>
            <w:szCs w:val="24"/>
            <w:u w:color="000000"/>
            <w:shd w:val="clear" w:color="auto" w:fill="ffffff"/>
            <w:rtl w:val="0"/>
            <w14:textFill>
              <w14:solidFill>
                <w14:srgbClr w14:val="000000"/>
              </w14:solidFill>
            </w14:textFill>
          </w:rPr>
          <w:delText xml:space="preserve">. </w:delText>
        </w:r>
      </w:del>
      <w:r>
        <w:rPr>
          <w:rFonts w:ascii="Times New Roman" w:hAnsi="Times New Roman"/>
          <w:i w:val="1"/>
          <w:iCs w:val="1"/>
          <w:sz w:val="24"/>
          <w:szCs w:val="24"/>
          <w:rtl w:val="0"/>
          <w:lang w:val="de-DE"/>
        </w:rPr>
        <w:t xml:space="preserve">C. reinhardtii </w:t>
      </w:r>
      <w:r>
        <w:rPr>
          <w:rFonts w:ascii="Times New Roman" w:hAnsi="Times New Roman"/>
          <w:sz w:val="24"/>
          <w:szCs w:val="24"/>
          <w:rtl w:val="0"/>
          <w:lang w:val="en-US"/>
        </w:rPr>
        <w:t xml:space="preserve">is a model </w:t>
      </w:r>
      <w:ins w:id="19" w:date="2024-03-29T15:14:33Z" w:author="Douglas Campbell">
        <w:r>
          <w:rPr>
            <w:rFonts w:ascii="Times New Roman" w:hAnsi="Times New Roman"/>
            <w:sz w:val="24"/>
            <w:szCs w:val="24"/>
            <w:rtl w:val="0"/>
            <w:lang w:val="en-US"/>
          </w:rPr>
          <w:t xml:space="preserve">green </w:t>
        </w:r>
      </w:ins>
      <w:r>
        <w:rPr>
          <w:rFonts w:ascii="Times New Roman" w:hAnsi="Times New Roman"/>
          <w:sz w:val="24"/>
          <w:szCs w:val="24"/>
          <w:rtl w:val="0"/>
          <w:lang w:val="en-US"/>
        </w:rPr>
        <w:t xml:space="preserve">alga approximately 10 </w:t>
      </w:r>
      <w:r>
        <w:rPr>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μ</w:t>
      </w:r>
      <w:r>
        <w:rPr>
          <w:rFonts w:ascii="Times New Roman" w:hAnsi="Times New Roman"/>
          <w:outline w:val="0"/>
          <w:color w:val="000000"/>
          <w:sz w:val="24"/>
          <w:szCs w:val="24"/>
          <w:u w:color="000000"/>
          <w:shd w:val="clear" w:color="auto" w:fill="ffffff"/>
          <w:rtl w:val="0"/>
          <w14:textFill>
            <w14:solidFill>
              <w14:srgbClr w14:val="000000"/>
            </w14:solidFill>
          </w14:textFill>
        </w:rPr>
        <w:t>m</w:t>
      </w:r>
      <w:r>
        <w:rPr>
          <w:rFonts w:ascii="Times New Roman" w:hAnsi="Times New Roman"/>
          <w:sz w:val="24"/>
          <w:szCs w:val="24"/>
          <w:rtl w:val="0"/>
          <w:lang w:val="en-US"/>
        </w:rPr>
        <w:t xml:space="preserve"> in size and found in soil and aquatic environments with an optimal temperature range of 20-32</w:t>
      </w:r>
      <w:r>
        <w:rPr>
          <w:rFonts w:ascii="Times New Roman" w:hAnsi="Times New Roman" w:hint="default"/>
          <w:sz w:val="24"/>
          <w:szCs w:val="24"/>
          <w:rtl w:val="0"/>
          <w:lang w:val="en-US"/>
        </w:rPr>
        <w:t>°</w:t>
      </w:r>
      <w:r>
        <w:rPr>
          <w:rFonts w:ascii="Times New Roman" w:hAnsi="Times New Roman"/>
          <w:sz w:val="24"/>
          <w:szCs w:val="24"/>
          <w:rtl w:val="0"/>
          <w:lang w:val="pt-PT"/>
        </w:rPr>
        <w:t xml:space="preserve">C [12,13]. </w:t>
      </w:r>
      <w:del w:id="20" w:date="2024-03-29T15:14:44Z" w:author="Douglas Campbell">
        <w:r>
          <w:rPr>
            <w:rFonts w:ascii="Times New Roman" w:hAnsi="Times New Roman"/>
            <w:outline w:val="0"/>
            <w:color w:val="000000"/>
            <w:sz w:val="24"/>
            <w:szCs w:val="24"/>
            <w:u w:color="000000"/>
            <w:shd w:val="clear" w:color="auto" w:fill="ffffff"/>
            <w:rtl w:val="0"/>
            <w:lang w:val="en-US"/>
            <w14:textFill>
              <w14:solidFill>
                <w14:srgbClr w14:val="000000"/>
              </w14:solidFill>
            </w14:textFill>
          </w:rPr>
          <w:delText xml:space="preserve">Meanwhile, </w:delText>
        </w:r>
      </w:del>
      <w:r>
        <w:rPr>
          <w:rFonts w:ascii="Times New Roman" w:hAnsi="Times New Roman"/>
          <w:i w:val="1"/>
          <w:iCs w:val="1"/>
          <w:outline w:val="0"/>
          <w:color w:val="000000"/>
          <w:sz w:val="24"/>
          <w:szCs w:val="24"/>
          <w:u w:color="000000"/>
          <w:shd w:val="clear" w:color="auto" w:fill="ffffff"/>
          <w:rtl w:val="0"/>
          <w:lang w:val="pt-PT"/>
          <w14:textFill>
            <w14:solidFill>
              <w14:srgbClr w14:val="000000"/>
            </w14:solidFill>
          </w14:textFill>
        </w:rPr>
        <w:t>C. vulgaris</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ranging from 2 </w:t>
      </w:r>
      <w:r>
        <w:rPr>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μ</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m to 10 </w:t>
      </w:r>
      <w:r>
        <w:rPr>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μ</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m in size, is primarily found in freshwater environments and grows optimally at 27</w:t>
      </w:r>
      <w:r>
        <w:rPr>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Fonts w:ascii="Times New Roman" w:hAnsi="Times New Roman"/>
          <w:outline w:val="0"/>
          <w:color w:val="000000"/>
          <w:sz w:val="24"/>
          <w:szCs w:val="24"/>
          <w:u w:color="000000"/>
          <w:shd w:val="clear" w:color="auto" w:fill="ffffff"/>
          <w:rtl w:val="0"/>
          <w:lang w:val="pt-PT"/>
          <w14:textFill>
            <w14:solidFill>
              <w14:srgbClr w14:val="000000"/>
            </w14:solidFill>
          </w14:textFill>
        </w:rPr>
        <w:t xml:space="preserve">C [14,15]. </w:t>
      </w:r>
    </w:p>
    <w:p>
      <w:pPr>
        <w:pStyle w:val="Body"/>
        <w:spacing w:line="360" w:lineRule="auto"/>
        <w:ind w:firstLine="482"/>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nl-NL"/>
        </w:rPr>
        <w:t>Culturing Protocols</w:t>
      </w:r>
    </w:p>
    <w:p>
      <w:pPr>
        <w:pStyle w:val="Body"/>
        <w:spacing w:line="360" w:lineRule="auto"/>
        <w:ind w:firstLine="482"/>
      </w:pPr>
      <w:ins w:id="21" w:date="2024-03-29T15:16:01Z" w:author="Douglas Campbell">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The </w:t>
        </w:r>
      </w:ins>
      <w:ins w:id="22" w:date="2024-03-29T15:16:01Z" w:author="Douglas Campbell">
        <w:r>
          <w:rPr>
            <w:rFonts w:ascii="Times New Roman" w:hAnsi="Times New Roman"/>
            <w:sz w:val="24"/>
            <w:szCs w:val="24"/>
            <w:rtl w:val="0"/>
            <w:lang w:val="en-US"/>
          </w:rPr>
          <w:t>seven species</w:t>
        </w:r>
      </w:ins>
      <w:ins w:id="23" w:date="2024-03-29T15:16:01Z" w:author="Douglas Campbell">
        <w:r>
          <w:rPr>
            <w:rFonts w:ascii="Times New Roman" w:hAnsi="Times New Roman"/>
            <w:sz w:val="24"/>
            <w:szCs w:val="24"/>
            <w:rtl w:val="0"/>
            <w:lang w:val="en-US"/>
          </w:rPr>
          <w:t>, and respective culturing conditions</w:t>
        </w:r>
      </w:ins>
      <w:ins w:id="24" w:date="2024-03-29T15:16:01Z" w:author="Douglas Campbell">
        <w:r>
          <w:rPr>
            <w:rFonts w:ascii="Times New Roman" w:hAnsi="Times New Roman"/>
            <w:sz w:val="24"/>
            <w:szCs w:val="24"/>
            <w:rtl w:val="0"/>
          </w:rPr>
          <w:t xml:space="preserve"> </w:t>
        </w:r>
      </w:ins>
      <w:ins w:id="25" w:date="2024-03-29T15:16:01Z" w:author="Douglas Campbell">
        <w:r>
          <w:rPr>
            <w:rFonts w:ascii="Times New Roman" w:hAnsi="Times New Roman"/>
            <w:sz w:val="24"/>
            <w:szCs w:val="24"/>
            <w:rtl w:val="0"/>
            <w:lang w:val="en-US"/>
          </w:rPr>
          <w:t xml:space="preserve">are </w:t>
        </w:r>
      </w:ins>
      <w:ins w:id="26" w:date="2024-03-29T15:16:01Z" w:author="Douglas Campbell">
        <w:r>
          <w:rPr>
            <w:rFonts w:ascii="Times New Roman" w:hAnsi="Times New Roman"/>
            <w:sz w:val="24"/>
            <w:szCs w:val="24"/>
            <w:rtl w:val="0"/>
            <w:lang w:val="en-US"/>
          </w:rPr>
          <w:t>summarized in Table 1.</w:t>
        </w:r>
      </w:ins>
      <w:ins w:id="27" w:date="2024-03-29T15:16:01Z" w:author="Douglas Campbell">
        <w:r>
          <w:rPr>
            <w:rFonts w:ascii="Times New Roman" w:hAnsi="Times New Roman"/>
            <w:sz w:val="24"/>
            <w:szCs w:val="24"/>
            <w:rtl w:val="0"/>
            <w:lang w:val="en-US"/>
          </w:rPr>
          <w:t xml:space="preserve"> </w:t>
        </w:r>
      </w:ins>
      <w:del w:id="28" w:date="2024-03-29T15:15:54Z" w:author="Douglas Campbell">
        <w:r>
          <w:rPr>
            <w:rFonts w:ascii="Times New Roman" w:hAnsi="Times New Roman"/>
            <w:sz w:val="24"/>
            <w:szCs w:val="24"/>
            <w:rtl w:val="0"/>
            <w:lang w:val="en-US"/>
          </w:rPr>
          <w:delText xml:space="preserve">Twelve cultures comprising seven species were used, as summarized in Table 1. </w:delText>
        </w:r>
      </w:del>
      <w:r>
        <w:rPr>
          <w:rFonts w:ascii="Times New Roman" w:hAnsi="Times New Roman"/>
          <w:sz w:val="24"/>
          <w:szCs w:val="24"/>
          <w:rtl w:val="0"/>
          <w:lang w:val="en-US"/>
        </w:rPr>
        <w:t xml:space="preserve">Cultures of </w:t>
      </w:r>
      <w:r>
        <w:rPr>
          <w:rFonts w:ascii="Times New Roman" w:hAnsi="Times New Roman"/>
          <w:i w:val="1"/>
          <w:iCs w:val="1"/>
          <w:sz w:val="24"/>
          <w:szCs w:val="24"/>
          <w:shd w:val="clear" w:color="auto" w:fill="ffffff"/>
          <w:rtl w:val="0"/>
          <w:lang w:val="it-IT"/>
        </w:rPr>
        <w:t>T. pseudonana</w:t>
      </w:r>
      <w:r>
        <w:rPr>
          <w:rFonts w:ascii="Times New Roman" w:hAnsi="Times New Roman"/>
          <w:sz w:val="24"/>
          <w:szCs w:val="24"/>
          <w:shd w:val="clear" w:color="auto" w:fill="ffffff"/>
          <w:rtl w:val="0"/>
          <w:lang w:val="en-US"/>
        </w:rPr>
        <w:t xml:space="preserve"> and </w:t>
      </w:r>
      <w:r>
        <w:rPr>
          <w:rFonts w:ascii="Times New Roman" w:hAnsi="Times New Roman"/>
          <w:i w:val="1"/>
          <w:iCs w:val="1"/>
          <w:sz w:val="24"/>
          <w:szCs w:val="24"/>
          <w:shd w:val="clear" w:color="auto" w:fill="ffffff"/>
          <w:rtl w:val="0"/>
          <w:lang w:val="pt-PT"/>
        </w:rPr>
        <w:t xml:space="preserve">C. vulgaris </w:t>
      </w:r>
      <w:r>
        <w:rPr>
          <w:rFonts w:ascii="Times New Roman" w:hAnsi="Times New Roman"/>
          <w:sz w:val="24"/>
          <w:szCs w:val="24"/>
          <w:shd w:val="clear" w:color="auto" w:fill="ffffff"/>
          <w:rtl w:val="0"/>
          <w:lang w:val="en-US"/>
        </w:rPr>
        <w:t>were prepared by Naaman Omar (Mount Allison University)</w:t>
      </w:r>
      <w:ins w:id="29" w:date="2024-03-29T15:16:08Z" w:author="Douglas Campbell">
        <w:r>
          <w:rPr>
            <w:rFonts w:ascii="Times New Roman" w:hAnsi="Times New Roman"/>
            <w:sz w:val="24"/>
            <w:szCs w:val="24"/>
            <w:shd w:val="clear" w:color="auto" w:fill="ffffff"/>
            <w:rtl w:val="0"/>
            <w:lang w:val="en-US"/>
          </w:rPr>
          <w:t>;</w:t>
        </w:r>
      </w:ins>
      <w:del w:id="30" w:date="2024-03-29T15:16:07Z" w:author="Douglas Campbell">
        <w:r>
          <w:rPr>
            <w:rFonts w:ascii="Times New Roman" w:hAnsi="Times New Roman"/>
            <w:sz w:val="24"/>
            <w:szCs w:val="24"/>
            <w:shd w:val="clear" w:color="auto" w:fill="ffffff"/>
            <w:rtl w:val="0"/>
          </w:rPr>
          <w:delText>,</w:delText>
        </w:r>
      </w:del>
      <w:r>
        <w:rPr>
          <w:rFonts w:ascii="Times New Roman" w:hAnsi="Times New Roman"/>
          <w:sz w:val="24"/>
          <w:szCs w:val="24"/>
          <w:shd w:val="clear" w:color="auto" w:fill="ffffff"/>
          <w:rtl w:val="0"/>
        </w:rPr>
        <w:t xml:space="preserve"> </w:t>
      </w:r>
      <w:r>
        <w:rPr>
          <w:rFonts w:ascii="Times New Roman" w:hAnsi="Times New Roman"/>
          <w:i w:val="1"/>
          <w:iCs w:val="1"/>
          <w:sz w:val="24"/>
          <w:szCs w:val="24"/>
          <w:shd w:val="clear" w:color="auto" w:fill="ffffff"/>
          <w:rtl w:val="0"/>
        </w:rPr>
        <w:t xml:space="preserve">Chlamydomonas </w:t>
      </w:r>
      <w:r>
        <w:rPr>
          <w:rFonts w:ascii="Times New Roman" w:hAnsi="Times New Roman"/>
          <w:sz w:val="24"/>
          <w:szCs w:val="24"/>
          <w:shd w:val="clear" w:color="auto" w:fill="ffffff"/>
          <w:rtl w:val="0"/>
          <w:lang w:val="en-US"/>
        </w:rPr>
        <w:t>cultures were prepared by MacKenzie Poirier (Cvetskova Lab, University of Ottawa)</w:t>
      </w:r>
      <w:ins w:id="31" w:date="2024-03-29T15:16:15Z" w:author="Douglas Campbell">
        <w:r>
          <w:rPr>
            <w:rFonts w:ascii="Times New Roman" w:hAnsi="Times New Roman"/>
            <w:sz w:val="24"/>
            <w:szCs w:val="24"/>
            <w:shd w:val="clear" w:color="auto" w:fill="ffffff"/>
            <w:rtl w:val="0"/>
            <w:lang w:val="en-US"/>
          </w:rPr>
          <w:t>;</w:t>
        </w:r>
      </w:ins>
      <w:del w:id="32" w:date="2024-03-29T15:16:13Z" w:author="Douglas Campbell">
        <w:r>
          <w:rPr>
            <w:rFonts w:ascii="Times New Roman" w:hAnsi="Times New Roman"/>
            <w:sz w:val="24"/>
            <w:szCs w:val="24"/>
            <w:shd w:val="clear" w:color="auto" w:fill="ffffff"/>
            <w:rtl w:val="0"/>
          </w:rPr>
          <w:delText>,</w:delText>
        </w:r>
      </w:del>
      <w:r>
        <w:rPr>
          <w:rFonts w:ascii="Times New Roman" w:hAnsi="Times New Roman"/>
          <w:sz w:val="24"/>
          <w:szCs w:val="24"/>
          <w:shd w:val="clear" w:color="auto" w:fill="ffffff"/>
          <w:rtl w:val="0"/>
          <w:lang w:val="en-US"/>
        </w:rPr>
        <w:t xml:space="preserve"> and </w:t>
      </w:r>
      <w:r>
        <w:rPr>
          <w:rFonts w:ascii="Times New Roman" w:hAnsi="Times New Roman"/>
          <w:i w:val="1"/>
          <w:iCs w:val="1"/>
          <w:sz w:val="24"/>
          <w:szCs w:val="24"/>
          <w:rtl w:val="0"/>
        </w:rPr>
        <w:t>F. cylindrus</w:t>
      </w:r>
      <w:r>
        <w:rPr>
          <w:rFonts w:ascii="Times New Roman" w:hAnsi="Times New Roman"/>
          <w:sz w:val="24"/>
          <w:szCs w:val="24"/>
          <w:rtl w:val="0"/>
          <w:lang w:val="en-US"/>
        </w:rPr>
        <w:t xml:space="preserve"> cultures were prepared by S</w:t>
      </w:r>
      <w:r>
        <w:rPr>
          <w:rFonts w:ascii="Times New Roman" w:hAnsi="Times New Roman" w:hint="default"/>
          <w:sz w:val="24"/>
          <w:szCs w:val="24"/>
          <w:rtl w:val="0"/>
          <w:lang w:val="en-US"/>
        </w:rPr>
        <w:t>é</w:t>
      </w:r>
      <w:r>
        <w:rPr>
          <w:rFonts w:ascii="Times New Roman" w:hAnsi="Times New Roman"/>
          <w:sz w:val="24"/>
          <w:szCs w:val="24"/>
          <w:rtl w:val="0"/>
          <w:lang w:val="nl-NL"/>
        </w:rPr>
        <w:t>bastien Gu</w:t>
      </w:r>
      <w:r>
        <w:rPr>
          <w:rFonts w:ascii="Times New Roman" w:hAnsi="Times New Roman" w:hint="default"/>
          <w:sz w:val="24"/>
          <w:szCs w:val="24"/>
          <w:rtl w:val="0"/>
          <w:lang w:val="en-US"/>
        </w:rPr>
        <w:t>é</w:t>
      </w:r>
      <w:r>
        <w:rPr>
          <w:rFonts w:ascii="Times New Roman" w:hAnsi="Times New Roman"/>
          <w:sz w:val="24"/>
          <w:szCs w:val="24"/>
          <w:rtl w:val="0"/>
          <w:lang w:val="en-US"/>
        </w:rPr>
        <w:t>rin (Takuvik International Research Laboratory, Universit</w:t>
      </w:r>
      <w:r>
        <w:rPr>
          <w:rFonts w:ascii="Times New Roman" w:hAnsi="Times New Roman" w:hint="default"/>
          <w:sz w:val="24"/>
          <w:szCs w:val="24"/>
          <w:rtl w:val="0"/>
          <w:lang w:val="en-US"/>
        </w:rPr>
        <w:t xml:space="preserve">é </w:t>
      </w:r>
      <w:r>
        <w:rPr>
          <w:rFonts w:ascii="Times New Roman" w:hAnsi="Times New Roman"/>
          <w:sz w:val="24"/>
          <w:szCs w:val="24"/>
          <w:rtl w:val="0"/>
          <w:lang w:val="pt-PT"/>
        </w:rPr>
        <w:t xml:space="preserve">Laval). </w:t>
      </w:r>
      <w:ins w:id="33" w:date="2024-03-29T15:18:25Z" w:author="Douglas Campbell">
        <w:r>
          <w:rPr>
            <w:rFonts w:ascii="Arial Unicode MS" w:cs="Arial Unicode MS" w:hAnsi="Arial Unicode MS" w:eastAsia="Arial Unicode MS"/>
            <w:b w:val="0"/>
            <w:bCs w:val="0"/>
            <w:i w:val="0"/>
            <w:iCs w:val="0"/>
            <w:sz w:val="24"/>
            <w:szCs w:val="24"/>
          </w:rPr>
          <w:br w:type="column"/>
        </w:r>
      </w:ins>
    </w:p>
    <w:p>
      <w:pPr>
        <w:pStyle w:val="Body"/>
        <w:spacing w:line="360" w:lineRule="auto"/>
        <w:ind w:firstLine="482"/>
        <w:rPr>
          <w:rFonts w:ascii="Times New Roman" w:cs="Times New Roman" w:hAnsi="Times New Roman" w:eastAsia="Times New Roman"/>
          <w:sz w:val="24"/>
          <w:szCs w:val="24"/>
        </w:rPr>
      </w:pPr>
      <w:ins w:id="34" w:date="2024-03-29T15:18:25Z" w:author="Douglas Campbell">
        <w:r>
          <w:rPr>
            <w:rFonts w:ascii="Times New Roman" w:hAnsi="Times New Roman"/>
            <w:sz w:val="24"/>
            <w:szCs w:val="24"/>
            <w:rtl w:val="0"/>
            <w:lang w:val="en-US"/>
          </w:rPr>
          <w:t>'Dilution' is not a meaningful column for the materials &amp; methods.  If you want to include it you need a footnote explaining what it means.</w:t>
        </w:r>
      </w:ins>
    </w:p>
    <w:p>
      <w:pPr>
        <w:pStyle w:val="Body"/>
        <w:spacing w:line="360" w:lineRule="auto"/>
        <w:ind w:firstLine="340"/>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Table 1: Culturing conditions for experimental phytoplankton strains </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1335"/>
        <w:gridCol w:w="1759"/>
        <w:gridCol w:w="1017"/>
        <w:gridCol w:w="1701"/>
        <w:gridCol w:w="1418"/>
        <w:gridCol w:w="1299"/>
        <w:gridCol w:w="830"/>
      </w:tblGrid>
      <w:tr>
        <w:tblPrEx>
          <w:shd w:val="clear" w:color="auto" w:fill="cad1d7"/>
        </w:tblPrEx>
        <w:trPr>
          <w:trHeight w:val="600" w:hRule="atLeast"/>
        </w:trPr>
        <w:tc>
          <w:tcPr>
            <w:tcW w:type="dxa" w:w="133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w:pPr>
            <w:r>
              <w:commentReference w:id="35"/>
            </w:r>
            <w:r>
              <w:rPr>
                <w:rFonts w:ascii="Times New Roman" w:hAnsi="Times New Roman"/>
                <w:sz w:val="24"/>
                <w:szCs w:val="24"/>
                <w:shd w:val="nil" w:color="auto" w:fill="auto"/>
                <w:rtl w:val="0"/>
                <w:lang w:val="en-US"/>
              </w:rPr>
              <w:t>Culture ID</w:t>
            </w:r>
          </w:p>
        </w:tc>
        <w:tc>
          <w:tcPr>
            <w:tcW w:type="dxa" w:w="175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Strain</w:t>
            </w:r>
          </w:p>
        </w:tc>
        <w:tc>
          <w:tcPr>
            <w:tcW w:type="dxa" w:w="101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Dilution</w:t>
            </w:r>
          </w:p>
        </w:tc>
        <w:tc>
          <w:tcPr>
            <w:tcW w:type="dxa" w:w="170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fr-FR"/>
              </w:rPr>
              <w:t>Par (</w:t>
            </w:r>
            <w:r>
              <w:rPr>
                <w:rFonts w:ascii="Times New Roman" w:hAnsi="Times New Roman" w:hint="default"/>
                <w:sz w:val="24"/>
                <w:szCs w:val="24"/>
                <w:shd w:val="nil" w:color="auto" w:fill="auto"/>
                <w:rtl w:val="0"/>
                <w:lang w:val="fr-FR"/>
              </w:rPr>
              <w:t>µ</w:t>
            </w:r>
            <w:r>
              <w:rPr>
                <w:rFonts w:ascii="Times New Roman" w:hAnsi="Times New Roman"/>
                <w:sz w:val="24"/>
                <w:szCs w:val="24"/>
                <w:shd w:val="nil" w:color="auto" w:fill="auto"/>
                <w:rtl w:val="0"/>
                <w:lang w:val="fr-FR"/>
              </w:rPr>
              <w:t>mol photons m</w:t>
            </w:r>
            <w:r>
              <w:rPr>
                <w:rFonts w:ascii="Times New Roman" w:hAnsi="Times New Roman"/>
                <w:sz w:val="24"/>
                <w:szCs w:val="24"/>
                <w:shd w:val="nil" w:color="auto" w:fill="auto"/>
                <w:vertAlign w:val="superscript"/>
                <w:rtl w:val="0"/>
                <w:lang w:val="fr-FR"/>
              </w:rPr>
              <w:t>-2</w:t>
            </w:r>
            <w:r>
              <w:rPr>
                <w:rFonts w:ascii="Times New Roman" w:hAnsi="Times New Roman"/>
                <w:sz w:val="24"/>
                <w:szCs w:val="24"/>
                <w:shd w:val="nil" w:color="auto" w:fill="auto"/>
                <w:rtl w:val="0"/>
                <w:lang w:val="fr-FR"/>
              </w:rPr>
              <w:t>s</w:t>
            </w:r>
            <w:r>
              <w:rPr>
                <w:rFonts w:ascii="Times New Roman" w:hAnsi="Times New Roman"/>
                <w:sz w:val="24"/>
                <w:szCs w:val="24"/>
                <w:shd w:val="nil" w:color="auto" w:fill="auto"/>
                <w:vertAlign w:val="superscript"/>
                <w:rtl w:val="0"/>
                <w:lang w:val="fr-FR"/>
              </w:rPr>
              <w:t>-1</w:t>
            </w:r>
            <w:r>
              <w:rPr>
                <w:rFonts w:ascii="Times New Roman" w:hAnsi="Times New Roman"/>
                <w:sz w:val="24"/>
                <w:szCs w:val="24"/>
                <w:shd w:val="nil" w:color="auto" w:fill="auto"/>
                <w:rtl w:val="0"/>
                <w:lang w:val="fr-FR"/>
              </w:rPr>
              <w:t>)</w:t>
            </w:r>
          </w:p>
        </w:tc>
        <w:tc>
          <w:tcPr>
            <w:tcW w:type="dxa" w:w="14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Photoperiod</w:t>
            </w:r>
          </w:p>
        </w:tc>
        <w:tc>
          <w:tcPr>
            <w:tcW w:type="dxa" w:w="129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w:rPr>
                <w:rFonts w:ascii="Times New Roman" w:cs="Times New Roman" w:hAnsi="Times New Roman" w:eastAsia="Times New Roman"/>
                <w:sz w:val="24"/>
                <w:szCs w:val="24"/>
                <w:shd w:val="nil" w:color="auto" w:fill="auto"/>
              </w:rPr>
            </w:pPr>
            <w:r>
              <w:rPr>
                <w:rFonts w:ascii="Times New Roman" w:hAnsi="Times New Roman"/>
                <w:sz w:val="24"/>
                <w:szCs w:val="24"/>
                <w:shd w:val="nil" w:color="auto" w:fill="auto"/>
                <w:rtl w:val="0"/>
                <w:lang w:val="en-US"/>
              </w:rPr>
              <w:t>Growth</w:t>
            </w:r>
          </w:p>
          <w:p>
            <w:pPr>
              <w:pStyle w:val="Body"/>
              <w:bidi w:val="0"/>
              <w:ind w:left="0" w:right="0" w:firstLine="0"/>
              <w:jc w:val="left"/>
              <w:rPr>
                <w:rtl w:val="0"/>
              </w:rPr>
            </w:pPr>
            <w:r>
              <w:rPr>
                <w:rFonts w:ascii="Times New Roman" w:hAnsi="Times New Roman"/>
                <w:sz w:val="24"/>
                <w:szCs w:val="24"/>
                <w:shd w:val="nil" w:color="auto" w:fill="auto"/>
                <w:rtl w:val="0"/>
                <w:lang w:val="en-US"/>
              </w:rPr>
              <w:t>Temp (</w:t>
            </w: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C)</w:t>
            </w:r>
          </w:p>
        </w:tc>
        <w:tc>
          <w:tcPr>
            <w:tcW w:type="dxa" w:w="83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Media</w:t>
            </w:r>
          </w:p>
        </w:tc>
      </w:tr>
      <w:tr>
        <w:tblPrEx>
          <w:shd w:val="clear" w:color="auto" w:fill="cad1d7"/>
        </w:tblPrEx>
        <w:trPr>
          <w:trHeight w:val="305" w:hRule="atLeast"/>
        </w:trPr>
        <w:tc>
          <w:tcPr>
            <w:tcW w:type="dxa" w:w="1335"/>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NaOm1305</w:t>
            </w:r>
          </w:p>
        </w:tc>
        <w:tc>
          <w:tcPr>
            <w:tcW w:type="dxa" w:w="175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T. pseudonana</w:t>
            </w:r>
          </w:p>
        </w:tc>
        <w:tc>
          <w:tcPr>
            <w:tcW w:type="dxa" w:w="101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w:t>
            </w:r>
          </w:p>
        </w:tc>
        <w:tc>
          <w:tcPr>
            <w:tcW w:type="dxa" w:w="1701"/>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50</w:t>
            </w:r>
          </w:p>
        </w:tc>
        <w:tc>
          <w:tcPr>
            <w:tcW w:type="dxa" w:w="141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12</w:t>
            </w:r>
          </w:p>
        </w:tc>
        <w:tc>
          <w:tcPr>
            <w:tcW w:type="dxa" w:w="1299"/>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22</w:t>
            </w:r>
          </w:p>
        </w:tc>
        <w:tc>
          <w:tcPr>
            <w:tcW w:type="dxa" w:w="83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F2</w:t>
            </w:r>
          </w:p>
        </w:tc>
      </w:tr>
      <w:tr>
        <w:tblPrEx>
          <w:shd w:val="clear" w:color="auto" w:fill="cad1d7"/>
        </w:tblPrEx>
        <w:trPr>
          <w:trHeight w:val="310" w:hRule="atLeast"/>
        </w:trPr>
        <w:tc>
          <w:tcPr>
            <w:tcW w:type="dxa" w:w="1335"/>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NaOm1663</w:t>
            </w:r>
          </w:p>
        </w:tc>
        <w:tc>
          <w:tcPr>
            <w:tcW w:type="dxa" w:w="175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T. pseudonana</w:t>
            </w:r>
          </w:p>
        </w:tc>
        <w:tc>
          <w:tcPr>
            <w:tcW w:type="dxa" w:w="10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50</w:t>
            </w:r>
          </w:p>
        </w:tc>
        <w:tc>
          <w:tcPr>
            <w:tcW w:type="dxa" w:w="141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12</w:t>
            </w:r>
          </w:p>
        </w:tc>
        <w:tc>
          <w:tcPr>
            <w:tcW w:type="dxa" w:w="1299"/>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22</w:t>
            </w:r>
          </w:p>
        </w:tc>
        <w:tc>
          <w:tcPr>
            <w:tcW w:type="dxa" w:w="830"/>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F2</w:t>
            </w:r>
          </w:p>
        </w:tc>
      </w:tr>
      <w:tr>
        <w:tblPrEx>
          <w:shd w:val="clear" w:color="auto" w:fill="cad1d7"/>
        </w:tblPrEx>
        <w:trPr>
          <w:trHeight w:val="310" w:hRule="atLeast"/>
        </w:trPr>
        <w:tc>
          <w:tcPr>
            <w:tcW w:type="dxa" w:w="1335"/>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NaOm1671</w:t>
            </w:r>
          </w:p>
        </w:tc>
        <w:tc>
          <w:tcPr>
            <w:tcW w:type="dxa" w:w="175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C. vulgaris</w:t>
            </w:r>
          </w:p>
        </w:tc>
        <w:tc>
          <w:tcPr>
            <w:tcW w:type="dxa" w:w="10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50</w:t>
            </w:r>
          </w:p>
        </w:tc>
        <w:tc>
          <w:tcPr>
            <w:tcW w:type="dxa" w:w="141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12</w:t>
            </w:r>
          </w:p>
        </w:tc>
        <w:tc>
          <w:tcPr>
            <w:tcW w:type="dxa" w:w="1299"/>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22</w:t>
            </w:r>
          </w:p>
        </w:tc>
        <w:tc>
          <w:tcPr>
            <w:tcW w:type="dxa" w:w="830"/>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F2</w:t>
            </w:r>
          </w:p>
        </w:tc>
      </w:tr>
      <w:tr>
        <w:tblPrEx>
          <w:shd w:val="clear" w:color="auto" w:fill="cad1d7"/>
        </w:tblPrEx>
        <w:trPr>
          <w:trHeight w:val="310" w:hRule="atLeast"/>
        </w:trPr>
        <w:tc>
          <w:tcPr>
            <w:tcW w:type="dxa" w:w="1335"/>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NaOm2987</w:t>
            </w:r>
          </w:p>
        </w:tc>
        <w:tc>
          <w:tcPr>
            <w:tcW w:type="dxa" w:w="175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C. vulgaris</w:t>
            </w:r>
          </w:p>
        </w:tc>
        <w:tc>
          <w:tcPr>
            <w:tcW w:type="dxa" w:w="10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50</w:t>
            </w:r>
          </w:p>
        </w:tc>
        <w:tc>
          <w:tcPr>
            <w:tcW w:type="dxa" w:w="141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12</w:t>
            </w:r>
          </w:p>
        </w:tc>
        <w:tc>
          <w:tcPr>
            <w:tcW w:type="dxa" w:w="1299"/>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22</w:t>
            </w:r>
          </w:p>
        </w:tc>
        <w:tc>
          <w:tcPr>
            <w:tcW w:type="dxa" w:w="830"/>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BG11</w:t>
            </w:r>
          </w:p>
        </w:tc>
      </w:tr>
      <w:tr>
        <w:tblPrEx>
          <w:shd w:val="clear" w:color="auto" w:fill="cad1d7"/>
        </w:tblPrEx>
        <w:trPr>
          <w:trHeight w:val="310" w:hRule="atLeast"/>
        </w:trPr>
        <w:tc>
          <w:tcPr>
            <w:tcW w:type="dxa" w:w="1335"/>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NaOm2988</w:t>
            </w:r>
          </w:p>
        </w:tc>
        <w:tc>
          <w:tcPr>
            <w:tcW w:type="dxa" w:w="175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T. pseudonana</w:t>
            </w:r>
          </w:p>
        </w:tc>
        <w:tc>
          <w:tcPr>
            <w:tcW w:type="dxa" w:w="10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50</w:t>
            </w:r>
          </w:p>
        </w:tc>
        <w:tc>
          <w:tcPr>
            <w:tcW w:type="dxa" w:w="141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12</w:t>
            </w:r>
          </w:p>
        </w:tc>
        <w:tc>
          <w:tcPr>
            <w:tcW w:type="dxa" w:w="1299"/>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22</w:t>
            </w:r>
          </w:p>
        </w:tc>
        <w:tc>
          <w:tcPr>
            <w:tcW w:type="dxa" w:w="830"/>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F2</w:t>
            </w:r>
          </w:p>
        </w:tc>
      </w:tr>
      <w:tr>
        <w:tblPrEx>
          <w:shd w:val="clear" w:color="auto" w:fill="cad1d7"/>
        </w:tblPrEx>
        <w:trPr>
          <w:trHeight w:val="310" w:hRule="atLeast"/>
        </w:trPr>
        <w:tc>
          <w:tcPr>
            <w:tcW w:type="dxa" w:w="1335"/>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NaOm2990</w:t>
            </w:r>
          </w:p>
        </w:tc>
        <w:tc>
          <w:tcPr>
            <w:tcW w:type="dxa" w:w="175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C. vulgaris</w:t>
            </w:r>
          </w:p>
        </w:tc>
        <w:tc>
          <w:tcPr>
            <w:tcW w:type="dxa" w:w="10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70</w:t>
            </w:r>
          </w:p>
        </w:tc>
        <w:tc>
          <w:tcPr>
            <w:tcW w:type="dxa" w:w="141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12</w:t>
            </w:r>
          </w:p>
        </w:tc>
        <w:tc>
          <w:tcPr>
            <w:tcW w:type="dxa" w:w="1299"/>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22</w:t>
            </w:r>
          </w:p>
        </w:tc>
        <w:tc>
          <w:tcPr>
            <w:tcW w:type="dxa" w:w="830"/>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BG11</w:t>
            </w:r>
          </w:p>
        </w:tc>
      </w:tr>
      <w:tr>
        <w:tblPrEx>
          <w:shd w:val="clear" w:color="auto" w:fill="cad1d7"/>
        </w:tblPrEx>
        <w:trPr>
          <w:trHeight w:val="310" w:hRule="atLeast"/>
        </w:trPr>
        <w:tc>
          <w:tcPr>
            <w:tcW w:type="dxa" w:w="1335"/>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NaOm2991</w:t>
            </w:r>
          </w:p>
        </w:tc>
        <w:tc>
          <w:tcPr>
            <w:tcW w:type="dxa" w:w="175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T. pseudonana</w:t>
            </w:r>
          </w:p>
        </w:tc>
        <w:tc>
          <w:tcPr>
            <w:tcW w:type="dxa" w:w="10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70</w:t>
            </w:r>
          </w:p>
        </w:tc>
        <w:tc>
          <w:tcPr>
            <w:tcW w:type="dxa" w:w="141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12</w:t>
            </w:r>
          </w:p>
        </w:tc>
        <w:tc>
          <w:tcPr>
            <w:tcW w:type="dxa" w:w="1299"/>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22</w:t>
            </w:r>
          </w:p>
        </w:tc>
        <w:tc>
          <w:tcPr>
            <w:tcW w:type="dxa" w:w="830"/>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F2</w:t>
            </w:r>
          </w:p>
        </w:tc>
      </w:tr>
      <w:tr>
        <w:tblPrEx>
          <w:shd w:val="clear" w:color="auto" w:fill="cad1d7"/>
        </w:tblPrEx>
        <w:trPr>
          <w:trHeight w:val="310" w:hRule="atLeast"/>
        </w:trPr>
        <w:tc>
          <w:tcPr>
            <w:tcW w:type="dxa" w:w="1335"/>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NaOm2992</w:t>
            </w:r>
          </w:p>
        </w:tc>
        <w:tc>
          <w:tcPr>
            <w:tcW w:type="dxa" w:w="175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T. pseudonana</w:t>
            </w:r>
          </w:p>
        </w:tc>
        <w:tc>
          <w:tcPr>
            <w:tcW w:type="dxa" w:w="10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70</w:t>
            </w:r>
          </w:p>
        </w:tc>
        <w:tc>
          <w:tcPr>
            <w:tcW w:type="dxa" w:w="141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12</w:t>
            </w:r>
          </w:p>
        </w:tc>
        <w:tc>
          <w:tcPr>
            <w:tcW w:type="dxa" w:w="1299"/>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22</w:t>
            </w:r>
          </w:p>
        </w:tc>
        <w:tc>
          <w:tcPr>
            <w:tcW w:type="dxa" w:w="830"/>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F2</w:t>
            </w:r>
          </w:p>
        </w:tc>
      </w:tr>
      <w:tr>
        <w:tblPrEx>
          <w:shd w:val="clear" w:color="auto" w:fill="cad1d7"/>
        </w:tblPrEx>
        <w:trPr>
          <w:trHeight w:val="310" w:hRule="atLeast"/>
        </w:trPr>
        <w:tc>
          <w:tcPr>
            <w:tcW w:type="dxa" w:w="1335"/>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SeGu1001</w:t>
            </w:r>
          </w:p>
        </w:tc>
        <w:tc>
          <w:tcPr>
            <w:tcW w:type="dxa" w:w="175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F. cylindrus</w:t>
            </w:r>
          </w:p>
        </w:tc>
        <w:tc>
          <w:tcPr>
            <w:tcW w:type="dxa" w:w="10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10</w:t>
            </w:r>
          </w:p>
        </w:tc>
        <w:tc>
          <w:tcPr>
            <w:tcW w:type="dxa" w:w="141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24</w:t>
            </w:r>
          </w:p>
        </w:tc>
        <w:tc>
          <w:tcPr>
            <w:tcW w:type="dxa" w:w="1299"/>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0</w:t>
            </w:r>
          </w:p>
        </w:tc>
        <w:tc>
          <w:tcPr>
            <w:tcW w:type="dxa" w:w="830"/>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F2</w:t>
            </w:r>
          </w:p>
        </w:tc>
      </w:tr>
      <w:tr>
        <w:tblPrEx>
          <w:shd w:val="clear" w:color="auto" w:fill="cad1d7"/>
        </w:tblPrEx>
        <w:trPr>
          <w:trHeight w:val="310" w:hRule="atLeast"/>
        </w:trPr>
        <w:tc>
          <w:tcPr>
            <w:tcW w:type="dxa" w:w="1335"/>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SeGu1006</w:t>
            </w:r>
          </w:p>
        </w:tc>
        <w:tc>
          <w:tcPr>
            <w:tcW w:type="dxa" w:w="175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F. cylindrus</w:t>
            </w:r>
          </w:p>
        </w:tc>
        <w:tc>
          <w:tcPr>
            <w:tcW w:type="dxa" w:w="10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10</w:t>
            </w:r>
          </w:p>
        </w:tc>
        <w:tc>
          <w:tcPr>
            <w:tcW w:type="dxa" w:w="141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24</w:t>
            </w:r>
          </w:p>
        </w:tc>
        <w:tc>
          <w:tcPr>
            <w:tcW w:type="dxa" w:w="1299"/>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6</w:t>
            </w:r>
          </w:p>
        </w:tc>
        <w:tc>
          <w:tcPr>
            <w:tcW w:type="dxa" w:w="830"/>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F2</w:t>
            </w:r>
          </w:p>
        </w:tc>
      </w:tr>
      <w:tr>
        <w:tblPrEx>
          <w:shd w:val="clear" w:color="auto" w:fill="cad1d7"/>
        </w:tblPrEx>
        <w:trPr>
          <w:trHeight w:val="310" w:hRule="atLeast"/>
        </w:trPr>
        <w:tc>
          <w:tcPr>
            <w:tcW w:type="dxa" w:w="1335"/>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MaPo1001</w:t>
            </w:r>
          </w:p>
        </w:tc>
        <w:tc>
          <w:tcPr>
            <w:tcW w:type="dxa" w:w="175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C. priscuii</w:t>
            </w:r>
          </w:p>
        </w:tc>
        <w:tc>
          <w:tcPr>
            <w:tcW w:type="dxa" w:w="10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0.2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10</w:t>
            </w:r>
          </w:p>
        </w:tc>
        <w:tc>
          <w:tcPr>
            <w:tcW w:type="dxa" w:w="141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24</w:t>
            </w:r>
          </w:p>
        </w:tc>
        <w:tc>
          <w:tcPr>
            <w:tcW w:type="dxa" w:w="1299"/>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4</w:t>
            </w:r>
          </w:p>
        </w:tc>
        <w:tc>
          <w:tcPr>
            <w:tcW w:type="dxa" w:w="830"/>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BBM</w:t>
            </w:r>
          </w:p>
        </w:tc>
      </w:tr>
      <w:tr>
        <w:tblPrEx>
          <w:shd w:val="clear" w:color="auto" w:fill="cad1d7"/>
        </w:tblPrEx>
        <w:trPr>
          <w:trHeight w:val="310" w:hRule="atLeast"/>
        </w:trPr>
        <w:tc>
          <w:tcPr>
            <w:tcW w:type="dxa" w:w="1335"/>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MaPo1002</w:t>
            </w:r>
          </w:p>
        </w:tc>
        <w:tc>
          <w:tcPr>
            <w:tcW w:type="dxa" w:w="175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C. ICEMDV</w:t>
            </w:r>
          </w:p>
        </w:tc>
        <w:tc>
          <w:tcPr>
            <w:tcW w:type="dxa" w:w="10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0.2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10</w:t>
            </w:r>
          </w:p>
        </w:tc>
        <w:tc>
          <w:tcPr>
            <w:tcW w:type="dxa" w:w="141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24</w:t>
            </w:r>
          </w:p>
        </w:tc>
        <w:tc>
          <w:tcPr>
            <w:tcW w:type="dxa" w:w="1299"/>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4</w:t>
            </w:r>
          </w:p>
        </w:tc>
        <w:tc>
          <w:tcPr>
            <w:tcW w:type="dxa" w:w="830"/>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BBM</w:t>
            </w:r>
          </w:p>
        </w:tc>
      </w:tr>
      <w:tr>
        <w:tblPrEx>
          <w:shd w:val="clear" w:color="auto" w:fill="cad1d7"/>
        </w:tblPrEx>
        <w:trPr>
          <w:trHeight w:val="310" w:hRule="atLeast"/>
        </w:trPr>
        <w:tc>
          <w:tcPr>
            <w:tcW w:type="dxa" w:w="1335"/>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MaPo1003</w:t>
            </w:r>
          </w:p>
        </w:tc>
        <w:tc>
          <w:tcPr>
            <w:tcW w:type="dxa" w:w="175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C. malina</w:t>
            </w:r>
          </w:p>
        </w:tc>
        <w:tc>
          <w:tcPr>
            <w:tcW w:type="dxa" w:w="10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0.2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10</w:t>
            </w:r>
          </w:p>
        </w:tc>
        <w:tc>
          <w:tcPr>
            <w:tcW w:type="dxa" w:w="141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24</w:t>
            </w:r>
          </w:p>
        </w:tc>
        <w:tc>
          <w:tcPr>
            <w:tcW w:type="dxa" w:w="1299"/>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4</w:t>
            </w:r>
          </w:p>
        </w:tc>
        <w:tc>
          <w:tcPr>
            <w:tcW w:type="dxa" w:w="830"/>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BBM</w:t>
            </w:r>
          </w:p>
        </w:tc>
      </w:tr>
      <w:tr>
        <w:tblPrEx>
          <w:shd w:val="clear" w:color="auto" w:fill="cad1d7"/>
        </w:tblPrEx>
        <w:trPr>
          <w:trHeight w:val="310" w:hRule="atLeast"/>
        </w:trPr>
        <w:tc>
          <w:tcPr>
            <w:tcW w:type="dxa" w:w="1335"/>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MaPo1004</w:t>
            </w:r>
          </w:p>
        </w:tc>
        <w:tc>
          <w:tcPr>
            <w:tcW w:type="dxa" w:w="175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C. priscuii</w:t>
            </w:r>
          </w:p>
        </w:tc>
        <w:tc>
          <w:tcPr>
            <w:tcW w:type="dxa" w:w="10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10</w:t>
            </w:r>
          </w:p>
        </w:tc>
        <w:tc>
          <w:tcPr>
            <w:tcW w:type="dxa" w:w="141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24</w:t>
            </w:r>
          </w:p>
        </w:tc>
        <w:tc>
          <w:tcPr>
            <w:tcW w:type="dxa" w:w="1299"/>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4</w:t>
            </w:r>
          </w:p>
        </w:tc>
        <w:tc>
          <w:tcPr>
            <w:tcW w:type="dxa" w:w="830"/>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BBM</w:t>
            </w:r>
          </w:p>
        </w:tc>
      </w:tr>
      <w:tr>
        <w:tblPrEx>
          <w:shd w:val="clear" w:color="auto" w:fill="cad1d7"/>
        </w:tblPrEx>
        <w:trPr>
          <w:trHeight w:val="310" w:hRule="atLeast"/>
        </w:trPr>
        <w:tc>
          <w:tcPr>
            <w:tcW w:type="dxa" w:w="1335"/>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MaPo1005</w:t>
            </w:r>
          </w:p>
        </w:tc>
        <w:tc>
          <w:tcPr>
            <w:tcW w:type="dxa" w:w="175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C. reinhardtii</w:t>
            </w:r>
          </w:p>
        </w:tc>
        <w:tc>
          <w:tcPr>
            <w:tcW w:type="dxa" w:w="10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10</w:t>
            </w:r>
          </w:p>
        </w:tc>
        <w:tc>
          <w:tcPr>
            <w:tcW w:type="dxa" w:w="1418"/>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24</w:t>
            </w:r>
          </w:p>
        </w:tc>
        <w:tc>
          <w:tcPr>
            <w:tcW w:type="dxa" w:w="1299"/>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24</w:t>
            </w:r>
          </w:p>
        </w:tc>
        <w:tc>
          <w:tcPr>
            <w:tcW w:type="dxa" w:w="830"/>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BBM</w:t>
            </w:r>
          </w:p>
        </w:tc>
      </w:tr>
      <w:tr>
        <w:tblPrEx>
          <w:shd w:val="clear" w:color="auto" w:fill="cad1d7"/>
        </w:tblPrEx>
        <w:trPr>
          <w:trHeight w:val="305" w:hRule="atLeast"/>
        </w:trPr>
        <w:tc>
          <w:tcPr>
            <w:tcW w:type="dxa" w:w="1335"/>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MaPo1006</w:t>
            </w:r>
          </w:p>
        </w:tc>
        <w:tc>
          <w:tcPr>
            <w:tcW w:type="dxa" w:w="175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pPr>
            <w:r>
              <w:rPr>
                <w:rFonts w:ascii="Times New Roman" w:hAnsi="Times New Roman"/>
                <w:i w:val="1"/>
                <w:iCs w:val="1"/>
                <w:sz w:val="24"/>
                <w:szCs w:val="24"/>
                <w:shd w:val="nil" w:color="auto" w:fill="auto"/>
                <w:rtl w:val="0"/>
                <w:lang w:val="en-US"/>
              </w:rPr>
              <w:t>C. reinhardtii</w:t>
            </w:r>
          </w:p>
        </w:tc>
        <w:tc>
          <w:tcPr>
            <w:tcW w:type="dxa" w:w="101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1</w:t>
            </w:r>
          </w:p>
        </w:tc>
        <w:tc>
          <w:tcPr>
            <w:tcW w:type="dxa" w:w="170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fr-FR"/>
              </w:rPr>
              <w:t>10</w:t>
            </w:r>
          </w:p>
        </w:tc>
        <w:tc>
          <w:tcPr>
            <w:tcW w:type="dxa" w:w="141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24</w:t>
            </w:r>
          </w:p>
        </w:tc>
        <w:tc>
          <w:tcPr>
            <w:tcW w:type="dxa" w:w="1299"/>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24</w:t>
            </w:r>
          </w:p>
        </w:tc>
        <w:tc>
          <w:tcPr>
            <w:tcW w:type="dxa" w:w="83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pPr>
            <w:r>
              <w:rPr>
                <w:rFonts w:ascii="Times New Roman" w:hAnsi="Times New Roman"/>
                <w:sz w:val="24"/>
                <w:szCs w:val="24"/>
                <w:shd w:val="nil" w:color="auto" w:fill="auto"/>
                <w:rtl w:val="0"/>
                <w:lang w:val="en-US"/>
              </w:rPr>
              <w:t>BBM</w:t>
            </w:r>
          </w:p>
        </w:tc>
      </w:tr>
    </w:tbl>
    <w:p>
      <w:pPr>
        <w:pStyle w:val="Body"/>
        <w:widowControl w:val="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2.2. Single Turnover Variable Chlorophyll Fluorescence</w:t>
      </w:r>
    </w:p>
    <w:p>
      <w:pPr>
        <w:pStyle w:val="Body"/>
        <w:spacing w:line="360" w:lineRule="auto"/>
        <w:ind w:firstLine="482"/>
        <w:rPr>
          <w:rFonts w:ascii="Times New Roman" w:cs="Times New Roman" w:hAnsi="Times New Roman" w:eastAsia="Times New Roman"/>
          <w:sz w:val="24"/>
          <w:szCs w:val="24"/>
        </w:rPr>
      </w:pPr>
      <w:r>
        <w:rPr>
          <w:rFonts w:ascii="Times New Roman" w:hAnsi="Times New Roman"/>
          <w:sz w:val="24"/>
          <w:szCs w:val="24"/>
          <w:rtl w:val="0"/>
          <w:lang w:val="en-US"/>
        </w:rPr>
        <w:t xml:space="preserve">A single turnover variable chlorophyll fluorescence (St-ChlF) approach was employed to evaluate the </w:t>
      </w:r>
      <w:ins w:id="36" w:date="2024-03-29T15:18:52Z" w:author="Douglas Campbell">
        <w:r>
          <w:rPr>
            <w:rFonts w:ascii="Times New Roman" w:hAnsi="Times New Roman"/>
            <w:sz w:val="24"/>
            <w:szCs w:val="24"/>
            <w:rtl w:val="0"/>
            <w:lang w:val="en-US"/>
          </w:rPr>
          <w:t xml:space="preserve">progressive </w:t>
        </w:r>
      </w:ins>
      <w:r>
        <w:rPr>
          <w:rFonts w:ascii="Times New Roman" w:hAnsi="Times New Roman"/>
          <w:sz w:val="24"/>
          <w:szCs w:val="24"/>
          <w:rtl w:val="0"/>
          <w:lang w:val="en-US"/>
        </w:rPr>
        <w:t xml:space="preserve">desynchronization of the </w:t>
      </w:r>
      <w:ins w:id="37" w:date="2024-03-29T15:18:55Z" w:author="Douglas Campbell">
        <w:r>
          <w:rPr>
            <w:rFonts w:ascii="Times New Roman" w:hAnsi="Times New Roman"/>
            <w:sz w:val="24"/>
            <w:szCs w:val="24"/>
            <w:rtl w:val="0"/>
            <w:lang w:val="en-US"/>
          </w:rPr>
          <w:t>S</w:t>
        </w:r>
      </w:ins>
      <w:del w:id="38" w:date="2024-03-29T15:18:54Z" w:author="Douglas Campbell">
        <w:r>
          <w:rPr>
            <w:rFonts w:ascii="Times New Roman" w:hAnsi="Times New Roman"/>
            <w:sz w:val="24"/>
            <w:szCs w:val="24"/>
            <w:rtl w:val="0"/>
          </w:rPr>
          <w:delText>s</w:delText>
        </w:r>
      </w:del>
      <w:r>
        <w:rPr>
          <w:rFonts w:ascii="Times New Roman" w:hAnsi="Times New Roman"/>
          <w:sz w:val="24"/>
          <w:szCs w:val="24"/>
          <w:rtl w:val="0"/>
        </w:rPr>
        <w:t>-</w:t>
      </w:r>
      <w:ins w:id="39" w:date="2024-03-29T15:18:58Z" w:author="Douglas Campbell">
        <w:r>
          <w:rPr>
            <w:rFonts w:ascii="Times New Roman" w:hAnsi="Times New Roman"/>
            <w:sz w:val="24"/>
            <w:szCs w:val="24"/>
            <w:rtl w:val="0"/>
            <w:lang w:val="en-US"/>
          </w:rPr>
          <w:t>S</w:t>
        </w:r>
      </w:ins>
      <w:del w:id="40" w:date="2024-03-29T15:18:57Z" w:author="Douglas Campbell">
        <w:r>
          <w:rPr>
            <w:rFonts w:ascii="Times New Roman" w:hAnsi="Times New Roman"/>
            <w:sz w:val="24"/>
            <w:szCs w:val="24"/>
            <w:rtl w:val="0"/>
          </w:rPr>
          <w:delText>s</w:delText>
        </w:r>
      </w:del>
      <w:r>
        <w:rPr>
          <w:rFonts w:ascii="Times New Roman" w:hAnsi="Times New Roman"/>
          <w:sz w:val="24"/>
          <w:szCs w:val="24"/>
          <w:rtl w:val="0"/>
          <w:lang w:val="en-US"/>
        </w:rPr>
        <w:t xml:space="preserve">tate cycle across </w:t>
      </w:r>
      <w:ins w:id="41" w:date="2024-03-29T15:19:18Z" w:author="Douglas Campbell">
        <w:r>
          <w:rPr>
            <w:rFonts w:ascii="Times New Roman" w:hAnsi="Times New Roman"/>
            <w:sz w:val="24"/>
            <w:szCs w:val="24"/>
            <w:rtl w:val="0"/>
            <w:lang w:val="en-US"/>
          </w:rPr>
          <w:t>the</w:t>
        </w:r>
      </w:ins>
      <w:del w:id="42" w:date="2024-03-29T15:19:00Z" w:author="Douglas Campbell">
        <w:r>
          <w:rPr>
            <w:rFonts w:ascii="Times New Roman" w:hAnsi="Times New Roman"/>
            <w:sz w:val="24"/>
            <w:szCs w:val="24"/>
            <w:rtl w:val="0"/>
          </w:rPr>
          <w:delText>a</w:delText>
        </w:r>
      </w:del>
      <w:r>
        <w:rPr>
          <w:rFonts w:ascii="Times New Roman" w:hAnsi="Times New Roman"/>
          <w:sz w:val="24"/>
          <w:szCs w:val="24"/>
          <w:rtl w:val="0"/>
          <w:lang w:val="en-US"/>
        </w:rPr>
        <w:t xml:space="preserve"> range of phytoplankton species</w:t>
      </w:r>
      <w:del w:id="43" w:date="2024-03-29T15:19:27Z" w:author="Douglas Campbell">
        <w:r>
          <w:rPr>
            <w:rFonts w:ascii="Times New Roman" w:hAnsi="Times New Roman"/>
            <w:sz w:val="24"/>
            <w:szCs w:val="24"/>
            <w:rtl w:val="0"/>
          </w:rPr>
          <w:delText>,</w:delText>
        </w:r>
      </w:del>
      <w:ins w:id="44" w:date="2024-03-29T15:19:27Z" w:author="Douglas Campbell">
        <w:r>
          <w:rPr>
            <w:rFonts w:ascii="Times New Roman" w:hAnsi="Times New Roman"/>
            <w:sz w:val="24"/>
            <w:szCs w:val="24"/>
            <w:rtl w:val="0"/>
            <w:lang w:val="en-US"/>
          </w:rPr>
          <w:t xml:space="preserve"> and</w:t>
        </w:r>
      </w:ins>
      <w:r>
        <w:rPr>
          <w:rFonts w:ascii="Times New Roman" w:hAnsi="Times New Roman"/>
          <w:sz w:val="24"/>
          <w:szCs w:val="24"/>
          <w:rtl w:val="0"/>
        </w:rPr>
        <w:t xml:space="preserve"> </w:t>
      </w:r>
      <w:ins w:id="45" w:date="2024-03-29T15:19:08Z" w:author="Douglas Campbell">
        <w:r>
          <w:rPr>
            <w:rFonts w:ascii="Times New Roman" w:hAnsi="Times New Roman"/>
            <w:sz w:val="24"/>
            <w:szCs w:val="24"/>
            <w:rtl w:val="0"/>
            <w:lang w:val="en-US"/>
          </w:rPr>
          <w:t xml:space="preserve">growth </w:t>
        </w:r>
      </w:ins>
      <w:r>
        <w:rPr>
          <w:rFonts w:ascii="Times New Roman" w:hAnsi="Times New Roman"/>
          <w:sz w:val="24"/>
          <w:szCs w:val="24"/>
          <w:rtl w:val="0"/>
          <w:lang w:val="fr-FR"/>
        </w:rPr>
        <w:t>temperatures</w:t>
      </w:r>
      <w:del w:id="46" w:date="2024-03-29T15:19:31Z" w:author="Douglas Campbell">
        <w:r>
          <w:rPr>
            <w:rFonts w:ascii="Times New Roman" w:hAnsi="Times New Roman"/>
            <w:sz w:val="24"/>
            <w:szCs w:val="24"/>
            <w:rtl w:val="0"/>
            <w:lang w:val="en-US"/>
          </w:rPr>
          <w:delText>, and light levels</w:delText>
        </w:r>
      </w:del>
      <w:r>
        <w:rPr>
          <w:rFonts w:ascii="Times New Roman" w:hAnsi="Times New Roman"/>
          <w:sz w:val="24"/>
          <w:szCs w:val="24"/>
          <w:rtl w:val="0"/>
        </w:rPr>
        <w:t>.</w:t>
      </w:r>
      <w:commentRangeStart w:id="47"/>
      <w:r>
        <w:rPr>
          <w:rFonts w:ascii="Times New Roman" w:hAnsi="Times New Roman"/>
          <w:sz w:val="24"/>
          <w:szCs w:val="24"/>
          <w:rtl w:val="0"/>
        </w:rPr>
        <w:t xml:space="preserve"> </w:t>
      </w:r>
      <w:commentRangeEnd w:id="47"/>
      <w:r>
        <w:commentReference w:id="47"/>
      </w:r>
    </w:p>
    <w:p>
      <w:pPr>
        <w:pStyle w:val="Body"/>
        <w:spacing w:line="360" w:lineRule="auto"/>
        <w:ind w:firstLine="482"/>
        <w:rPr>
          <w:rFonts w:ascii="Times New Roman" w:cs="Times New Roman" w:hAnsi="Times New Roman" w:eastAsia="Times New Roman"/>
          <w:sz w:val="24"/>
          <w:szCs w:val="24"/>
        </w:rPr>
      </w:pPr>
      <w:ins w:id="48" w:date="2024-03-29T15:20:14Z" w:author="Douglas Campbell">
        <w:r>
          <w:rPr>
            <w:rFonts w:ascii="Times New Roman" w:hAnsi="Times New Roman"/>
            <w:sz w:val="24"/>
            <w:szCs w:val="24"/>
            <w:rtl w:val="0"/>
            <w:lang w:val="en-US"/>
          </w:rPr>
          <w:t>A sample of XX mL of each c</w:t>
        </w:r>
      </w:ins>
      <w:del w:id="49" w:date="2024-03-29T15:19:58Z" w:author="Douglas Campbell">
        <w:r>
          <w:rPr>
            <w:rFonts w:ascii="Times New Roman" w:hAnsi="Times New Roman"/>
            <w:sz w:val="24"/>
            <w:szCs w:val="24"/>
            <w:rtl w:val="0"/>
          </w:rPr>
          <w:delText>C</w:delText>
        </w:r>
      </w:del>
      <w:r>
        <w:rPr>
          <w:rFonts w:ascii="Times New Roman" w:hAnsi="Times New Roman"/>
          <w:sz w:val="24"/>
          <w:szCs w:val="24"/>
          <w:rtl w:val="0"/>
          <w:lang w:val="fr-FR"/>
        </w:rPr>
        <w:t>ulture</w:t>
      </w:r>
      <w:del w:id="50" w:date="2024-03-29T15:20:02Z" w:author="Douglas Campbell">
        <w:r>
          <w:rPr>
            <w:rFonts w:ascii="Times New Roman" w:hAnsi="Times New Roman"/>
            <w:sz w:val="24"/>
            <w:szCs w:val="24"/>
            <w:rtl w:val="0"/>
          </w:rPr>
          <w:delText>s</w:delText>
        </w:r>
      </w:del>
      <w:r>
        <w:rPr>
          <w:rFonts w:ascii="Times New Roman" w:hAnsi="Times New Roman"/>
          <w:sz w:val="24"/>
          <w:szCs w:val="24"/>
          <w:rtl w:val="0"/>
        </w:rPr>
        <w:t xml:space="preserve"> </w:t>
      </w:r>
      <w:ins w:id="51" w:date="2024-03-29T15:20:34Z" w:author="Douglas Campbell">
        <w:r>
          <w:rPr>
            <w:rFonts w:ascii="Times New Roman" w:hAnsi="Times New Roman"/>
            <w:sz w:val="24"/>
            <w:szCs w:val="24"/>
            <w:rtl w:val="0"/>
            <w:lang w:val="en-US"/>
          </w:rPr>
          <w:t xml:space="preserve">was taken for a chlorophyll assay XXXXX.  Then, samples of YY mL of culture </w:t>
        </w:r>
      </w:ins>
      <w:r>
        <w:rPr>
          <w:rFonts w:ascii="Times New Roman" w:hAnsi="Times New Roman"/>
          <w:sz w:val="24"/>
          <w:szCs w:val="24"/>
          <w:rtl w:val="0"/>
          <w:lang w:val="en-US"/>
        </w:rPr>
        <w:t xml:space="preserve">were loaded into a temperature-controlled cuvette (PolyScience) </w:t>
      </w:r>
      <w:ins w:id="52" w:date="2024-03-29T15:20:41Z" w:author="Douglas Campbell">
        <w:r>
          <w:rPr>
            <w:rFonts w:ascii="Times New Roman" w:hAnsi="Times New Roman"/>
            <w:sz w:val="24"/>
            <w:szCs w:val="24"/>
            <w:rtl w:val="0"/>
            <w:lang w:val="en-US"/>
          </w:rPr>
          <w:t xml:space="preserve">placed </w:t>
        </w:r>
      </w:ins>
      <w:r>
        <w:rPr>
          <w:rFonts w:ascii="Times New Roman" w:hAnsi="Times New Roman"/>
          <w:sz w:val="24"/>
          <w:szCs w:val="24"/>
          <w:rtl w:val="0"/>
          <w:lang w:val="en-US"/>
        </w:rPr>
        <w:t xml:space="preserve">within </w:t>
      </w:r>
      <w:ins w:id="53" w:date="2024-03-29T15:20:49Z" w:author="Douglas Campbell">
        <w:r>
          <w:rPr>
            <w:rFonts w:ascii="Times New Roman" w:hAnsi="Times New Roman"/>
            <w:sz w:val="24"/>
            <w:szCs w:val="24"/>
            <w:rtl w:val="0"/>
            <w:lang w:val="en-US"/>
          </w:rPr>
          <w:t xml:space="preserve">the measurement chamber of </w:t>
        </w:r>
      </w:ins>
      <w:r>
        <w:rPr>
          <w:rFonts w:ascii="Times New Roman" w:hAnsi="Times New Roman"/>
          <w:sz w:val="24"/>
          <w:szCs w:val="24"/>
          <w:rtl w:val="0"/>
          <w:lang w:val="en-US"/>
        </w:rPr>
        <w:t xml:space="preserve">a Soliense LIFT-REM fluorometer (Version LIFT-REM 1.0, Soliense Inc). The apparatus was covered to block out incident light and cells were acclimated to the dark for a minimum of 30 seconds. In a dark regulated state, non-photochemical quenching processes </w:t>
      </w:r>
      <w:del w:id="54" w:date="2024-03-29T15:21:07Z" w:author="Douglas Campbell">
        <w:r>
          <w:rPr>
            <w:rFonts w:ascii="Times New Roman" w:hAnsi="Times New Roman"/>
            <w:sz w:val="24"/>
            <w:szCs w:val="24"/>
            <w:rtl w:val="0"/>
            <w:lang w:val="en-US"/>
          </w:rPr>
          <w:delText>have been fully reversed</w:delText>
        </w:r>
      </w:del>
      <w:ins w:id="55" w:date="2024-03-29T15:21:11Z" w:author="Douglas Campbell">
        <w:r>
          <w:rPr>
            <w:rFonts w:ascii="Times New Roman" w:hAnsi="Times New Roman"/>
            <w:sz w:val="24"/>
            <w:szCs w:val="24"/>
            <w:rtl w:val="0"/>
            <w:lang w:val="en-US"/>
          </w:rPr>
          <w:t>are relaxed</w:t>
        </w:r>
      </w:ins>
      <w:r>
        <w:rPr>
          <w:rFonts w:ascii="Times New Roman" w:hAnsi="Times New Roman"/>
          <w:sz w:val="24"/>
          <w:szCs w:val="24"/>
          <w:rtl w:val="0"/>
          <w:lang w:val="en-US"/>
        </w:rPr>
        <w:t>, and electrons have been passed downstream</w:t>
      </w:r>
      <w:ins w:id="56" w:date="2024-03-29T15:21:29Z" w:author="Douglas Campbell">
        <w:r>
          <w:rPr>
            <w:rFonts w:ascii="Times New Roman" w:hAnsi="Times New Roman"/>
            <w:sz w:val="24"/>
            <w:szCs w:val="24"/>
            <w:rtl w:val="0"/>
            <w:lang w:val="en-US"/>
          </w:rPr>
          <w:t xml:space="preserve"> from all PSII centres</w:t>
        </w:r>
      </w:ins>
      <w:r>
        <w:rPr>
          <w:rFonts w:ascii="Times New Roman" w:hAnsi="Times New Roman"/>
          <w:sz w:val="24"/>
          <w:szCs w:val="24"/>
          <w:rtl w:val="0"/>
          <w:lang w:val="en-US"/>
        </w:rPr>
        <w:t xml:space="preserve">, leaving all </w:t>
      </w:r>
      <w:ins w:id="57" w:date="2024-03-29T15:21:33Z" w:author="Douglas Campbell">
        <w:r>
          <w:rPr>
            <w:rFonts w:ascii="Times New Roman" w:hAnsi="Times New Roman"/>
            <w:sz w:val="24"/>
            <w:szCs w:val="24"/>
            <w:rtl w:val="0"/>
            <w:lang w:val="en-US"/>
          </w:rPr>
          <w:t xml:space="preserve">PSII </w:t>
        </w:r>
      </w:ins>
      <w:r>
        <w:rPr>
          <w:rFonts w:ascii="Times New Roman" w:hAnsi="Times New Roman"/>
          <w:sz w:val="24"/>
          <w:szCs w:val="24"/>
          <w:rtl w:val="0"/>
          <w:lang w:val="en-US"/>
        </w:rPr>
        <w:t>reaction centres open for photochemistry</w:t>
      </w:r>
      <w:ins w:id="58" w:date="2024-03-29T15:21:41Z" w:author="Douglas Campbell">
        <w:r>
          <w:rPr>
            <w:rFonts w:ascii="Times New Roman" w:hAnsi="Times New Roman"/>
            <w:sz w:val="24"/>
            <w:szCs w:val="24"/>
            <w:rtl w:val="0"/>
            <w:lang w:val="en-US"/>
          </w:rPr>
          <w:t xml:space="preserve"> upon receipt of an incident photon</w:t>
        </w:r>
      </w:ins>
      <w:r>
        <w:rPr>
          <w:rFonts w:ascii="Times New Roman" w:hAnsi="Times New Roman"/>
          <w:sz w:val="24"/>
          <w:szCs w:val="24"/>
          <w:rtl w:val="0"/>
          <w:lang w:val="en-US"/>
        </w:rPr>
        <w:t xml:space="preserve">. Therefore, when </w:t>
      </w:r>
      <w:del w:id="59" w:date="2024-03-29T15:21:49Z" w:author="Douglas Campbell">
        <w:r>
          <w:rPr>
            <w:rFonts w:ascii="Times New Roman" w:hAnsi="Times New Roman"/>
            <w:sz w:val="24"/>
            <w:szCs w:val="24"/>
            <w:rtl w:val="0"/>
            <w:lang w:val="en-US"/>
          </w:rPr>
          <w:delText>the photosystem</w:delText>
        </w:r>
      </w:del>
      <w:ins w:id="60" w:date="2024-03-29T15:22:00Z" w:author="Douglas Campbell">
        <w:r>
          <w:rPr>
            <w:rFonts w:ascii="Times New Roman" w:hAnsi="Times New Roman"/>
            <w:sz w:val="24"/>
            <w:szCs w:val="24"/>
            <w:rtl w:val="0"/>
            <w:lang w:val="en-US"/>
          </w:rPr>
          <w:t>if PSII</w:t>
        </w:r>
      </w:ins>
      <w:r>
        <w:rPr>
          <w:rFonts w:ascii="Times New Roman" w:hAnsi="Times New Roman"/>
          <w:sz w:val="24"/>
          <w:szCs w:val="24"/>
          <w:rtl w:val="0"/>
          <w:lang w:val="en-US"/>
        </w:rPr>
        <w:t xml:space="preserve"> receives a photon, the maximum proportion of energy will be partitioned to photochemistry, corresponding to minimum ChlF (F</w:t>
      </w:r>
      <w:r>
        <w:rPr>
          <w:rFonts w:ascii="Times New Roman" w:hAnsi="Times New Roman"/>
          <w:sz w:val="24"/>
          <w:szCs w:val="24"/>
          <w:vertAlign w:val="subscript"/>
          <w:rtl w:val="0"/>
        </w:rPr>
        <w:t>o</w:t>
      </w:r>
      <w:r>
        <w:rPr>
          <w:rFonts w:ascii="Times New Roman" w:hAnsi="Times New Roman"/>
          <w:sz w:val="24"/>
          <w:szCs w:val="24"/>
          <w:rtl w:val="0"/>
          <w:lang w:val="pt-PT"/>
        </w:rPr>
        <w:t>) [16].</w:t>
      </w:r>
    </w:p>
    <w:p>
      <w:pPr>
        <w:pStyle w:val="Body"/>
        <w:spacing w:line="360" w:lineRule="auto"/>
        <w:ind w:firstLine="482"/>
        <w:rPr>
          <w:ins w:id="61" w:date="2024-03-29T15:48:18Z" w:author="Douglas Campbell"/>
          <w:rFonts w:ascii="Times New Roman" w:cs="Times New Roman" w:hAnsi="Times New Roman" w:eastAsia="Times New Roman"/>
          <w:sz w:val="24"/>
          <w:szCs w:val="24"/>
        </w:rPr>
      </w:pPr>
      <w:r>
        <w:rPr>
          <w:rFonts w:ascii="Times New Roman" w:hAnsi="Times New Roman"/>
          <w:sz w:val="24"/>
          <w:szCs w:val="24"/>
          <w:rtl w:val="0"/>
          <w:lang w:val="en-US"/>
        </w:rPr>
        <w:t xml:space="preserve">The sample is then exposed to a series of </w:t>
      </w:r>
      <w:ins w:id="62" w:date="2024-03-29T15:46:09Z" w:author="Douglas Campbell">
        <w:r>
          <w:rPr>
            <w:rFonts w:ascii="Times New Roman" w:hAnsi="Times New Roman"/>
            <w:sz w:val="24"/>
            <w:szCs w:val="24"/>
            <w:rtl w:val="0"/>
            <w:lang w:val="en-US"/>
          </w:rPr>
          <w:t xml:space="preserve">32 </w:t>
        </w:r>
      </w:ins>
      <w:r>
        <w:rPr>
          <w:rFonts w:ascii="Times New Roman" w:hAnsi="Times New Roman"/>
          <w:sz w:val="24"/>
          <w:szCs w:val="24"/>
          <w:rtl w:val="0"/>
          <w:lang w:val="en-US"/>
        </w:rPr>
        <w:t>short, high-intensity, evenly-spaced flash</w:t>
      </w:r>
      <w:ins w:id="63" w:date="2024-03-29T15:22:13Z" w:author="Douglas Campbell">
        <w:r>
          <w:rPr>
            <w:rFonts w:ascii="Times New Roman" w:hAnsi="Times New Roman"/>
            <w:sz w:val="24"/>
            <w:szCs w:val="24"/>
            <w:rtl w:val="0"/>
            <w:lang w:val="en-US"/>
          </w:rPr>
          <w:t>es</w:t>
        </w:r>
      </w:ins>
      <w:del w:id="64" w:date="2024-03-29T15:22:05Z" w:author="Douglas Campbell">
        <w:r>
          <w:rPr>
            <w:rFonts w:ascii="Times New Roman" w:hAnsi="Times New Roman"/>
            <w:sz w:val="24"/>
            <w:szCs w:val="24"/>
            <w:rtl w:val="0"/>
          </w:rPr>
          <w:delText>es</w:delText>
        </w:r>
      </w:del>
      <w:r>
        <w:rPr>
          <w:rFonts w:ascii="Times New Roman" w:hAnsi="Times New Roman"/>
          <w:sz w:val="24"/>
          <w:szCs w:val="24"/>
          <w:rtl w:val="0"/>
          <w:lang w:val="en-US"/>
        </w:rPr>
        <w:t xml:space="preserve"> of 445 nm light. </w:t>
      </w:r>
      <w:ins w:id="65" w:date="2024-03-29T15:48:18Z" w:author="Douglas Campbell">
        <w:r>
          <w:rPr>
            <w:rFonts w:ascii="Times New Roman" w:hAnsi="Times New Roman"/>
            <w:sz w:val="24"/>
            <w:szCs w:val="24"/>
            <w:rtl w:val="0"/>
            <w:lang w:val="en-US"/>
          </w:rPr>
          <w:t>Depending upon the spacing between sequential flashes each series occupied XX to YY s.  Flash series were applied with different spacings, and at different temperatures, with the culture sample replaced for each new measurement temperature.</w:t>
        </w:r>
      </w:ins>
    </w:p>
    <w:p>
      <w:pPr>
        <w:pStyle w:val="Body"/>
        <w:spacing w:line="360" w:lineRule="auto"/>
        <w:ind w:firstLine="482"/>
        <w:rPr>
          <w:rFonts w:ascii="Times New Roman" w:cs="Times New Roman" w:hAnsi="Times New Roman" w:eastAsia="Times New Roman"/>
          <w:sz w:val="24"/>
          <w:szCs w:val="24"/>
        </w:rPr>
      </w:pPr>
      <w:r>
        <w:rPr>
          <w:rFonts w:ascii="Times New Roman" w:hAnsi="Times New Roman"/>
          <w:sz w:val="24"/>
          <w:szCs w:val="24"/>
          <w:rtl w:val="0"/>
          <w:lang w:val="en-US"/>
        </w:rPr>
        <w:t>Each flash consists of a rapid series of</w:t>
      </w:r>
      <w:ins w:id="66" w:date="2024-03-29T15:22:27Z" w:author="Douglas Campbell">
        <w:r>
          <w:rPr>
            <w:rFonts w:ascii="Times New Roman" w:hAnsi="Times New Roman"/>
            <w:sz w:val="24"/>
            <w:szCs w:val="24"/>
            <w:rtl w:val="0"/>
            <w:lang w:val="en-US"/>
          </w:rPr>
          <w:t xml:space="preserve"> 50-70</w:t>
        </w:r>
      </w:ins>
      <w:r>
        <w:rPr>
          <w:rFonts w:ascii="Times New Roman" w:hAnsi="Times New Roman"/>
          <w:sz w:val="24"/>
          <w:szCs w:val="24"/>
          <w:rtl w:val="0"/>
          <w:lang w:val="en-US"/>
        </w:rPr>
        <w:t xml:space="preserve"> sub-saturating flashlets </w:t>
      </w:r>
      <w:del w:id="67" w:date="2024-03-29T15:22:32Z" w:author="Douglas Campbell">
        <w:r>
          <w:rPr>
            <w:rFonts w:ascii="Times New Roman" w:hAnsi="Times New Roman"/>
            <w:sz w:val="24"/>
            <w:szCs w:val="24"/>
            <w:rtl w:val="0"/>
            <w:lang w:val="en-US"/>
          </w:rPr>
          <w:delText xml:space="preserve">occurring on </w:delText>
        </w:r>
      </w:del>
      <w:ins w:id="68" w:date="2024-03-29T15:22:36Z" w:author="Douglas Campbell">
        <w:r>
          <w:rPr>
            <w:rFonts w:ascii="Times New Roman" w:hAnsi="Times New Roman"/>
            <w:sz w:val="24"/>
            <w:szCs w:val="24"/>
            <w:rtl w:val="0"/>
            <w:lang w:val="en-US"/>
          </w:rPr>
          <w:t xml:space="preserve">delivered every ZZ </w:t>
        </w:r>
      </w:ins>
      <w:r>
        <w:rPr>
          <w:rFonts w:ascii="Times New Roman" w:hAnsi="Times New Roman"/>
          <w:sz w:val="24"/>
          <w:szCs w:val="24"/>
          <w:rtl w:val="0"/>
          <w:lang w:val="en-US"/>
        </w:rPr>
        <w:t xml:space="preserve">microsecond </w:t>
      </w:r>
      <w:del w:id="69" w:date="2024-03-29T15:22:40Z" w:author="Douglas Campbell">
        <w:r>
          <w:rPr>
            <w:rFonts w:ascii="Times New Roman" w:hAnsi="Times New Roman"/>
            <w:sz w:val="24"/>
            <w:szCs w:val="24"/>
            <w:rtl w:val="0"/>
            <w:lang w:val="fr-FR"/>
          </w:rPr>
          <w:delText xml:space="preserve">timescales </w:delText>
        </w:r>
      </w:del>
      <w:r>
        <w:rPr>
          <w:rFonts w:ascii="Times New Roman" w:hAnsi="Times New Roman"/>
          <w:outline w:val="0"/>
          <w:color w:val="000000"/>
          <w:kern w:val="0"/>
          <w:sz w:val="24"/>
          <w:szCs w:val="24"/>
          <w:u w:color="000000"/>
          <w:rtl w:val="0"/>
          <w:lang w:val="en-US"/>
          <w14:textFill>
            <w14:solidFill>
              <w14:srgbClr w14:val="000000"/>
            </w14:solidFill>
          </w14:textFill>
        </w:rPr>
        <w:t>[16]</w:t>
      </w:r>
      <w:del w:id="70" w:date="2024-03-29T15:25:01Z" w:author="Douglas Campbell">
        <w:r>
          <w:rPr>
            <w:rFonts w:ascii="Times New Roman" w:hAnsi="Times New Roman"/>
            <w:sz w:val="24"/>
            <w:szCs w:val="24"/>
            <w:rtl w:val="0"/>
          </w:rPr>
          <w:delText>.</w:delText>
        </w:r>
      </w:del>
      <w:ins w:id="71" w:date="2024-03-29T15:25:09Z" w:author="Douglas Campbell">
        <w:r>
          <w:rPr>
            <w:rFonts w:ascii="Times New Roman" w:hAnsi="Times New Roman"/>
            <w:sz w:val="24"/>
            <w:szCs w:val="24"/>
            <w:rtl w:val="0"/>
            <w:lang w:val="en-US"/>
          </w:rPr>
          <w:t>, over</w:t>
        </w:r>
      </w:ins>
      <w:del w:id="72" w:date="2024-03-29T15:25:09Z" w:author="Douglas Campbell">
        <w:r>
          <w:rPr>
            <w:rFonts w:ascii="Times New Roman" w:hAnsi="Times New Roman"/>
            <w:sz w:val="24"/>
            <w:szCs w:val="24"/>
            <w:rtl w:val="0"/>
          </w:rPr>
          <w:delText xml:space="preserve"> </w:delText>
        </w:r>
      </w:del>
      <w:ins w:id="73" w:date="2024-03-29T15:25:12Z" w:author="Douglas Campbell">
        <w:r>
          <w:rPr>
            <w:rFonts w:ascii="Times New Roman" w:hAnsi="Times New Roman"/>
            <w:sz w:val="24"/>
            <w:szCs w:val="24"/>
            <w:rtl w:val="0"/>
            <w:lang w:val="en-US"/>
          </w:rPr>
          <w:t xml:space="preserve"> ~ AA </w:t>
        </w:r>
      </w:ins>
      <w:ins w:id="74" w:date="2024-03-29T15:25:12Z" w:author="Douglas Campbell">
        <w:r>
          <w:rPr>
            <w:rFonts w:ascii="Times New Roman" w:hAnsi="Times New Roman" w:hint="default"/>
            <w:sz w:val="24"/>
            <w:szCs w:val="24"/>
            <w:rtl w:val="0"/>
            <w:lang w:val="en-US"/>
          </w:rPr>
          <w:t>µ</w:t>
        </w:r>
      </w:ins>
      <w:ins w:id="75" w:date="2024-03-29T15:25:12Z" w:author="Douglas Campbell">
        <w:r>
          <w:rPr>
            <w:rFonts w:ascii="Times New Roman" w:hAnsi="Times New Roman"/>
            <w:sz w:val="24"/>
            <w:szCs w:val="24"/>
            <w:rtl w:val="0"/>
            <w:lang w:val="en-US"/>
          </w:rPr>
          <w:t xml:space="preserve">s. </w:t>
        </w:r>
      </w:ins>
      <w:r>
        <w:rPr>
          <w:rFonts w:ascii="Times New Roman" w:hAnsi="Times New Roman"/>
          <w:sz w:val="24"/>
          <w:szCs w:val="24"/>
          <w:rtl w:val="0"/>
          <w:lang w:val="en-US"/>
        </w:rPr>
        <w:t xml:space="preserve">These flashlets induce the absorption of light by PSII, which then </w:t>
      </w:r>
      <w:ins w:id="76" w:date="2024-03-29T15:23:20Z" w:author="Douglas Campbell">
        <w:r>
          <w:rPr>
            <w:rFonts w:ascii="Times New Roman" w:hAnsi="Times New Roman"/>
            <w:sz w:val="24"/>
            <w:szCs w:val="24"/>
            <w:rtl w:val="0"/>
            <w:lang w:val="en-US"/>
          </w:rPr>
          <w:t>extracts electrons from H</w:t>
        </w:r>
      </w:ins>
      <w:ins w:id="77" w:date="2024-03-29T15:23:20Z" w:author="Douglas Campbell">
        <w:r>
          <w:rPr>
            <w:rFonts w:ascii="Times New Roman" w:hAnsi="Times New Roman"/>
            <w:sz w:val="24"/>
            <w:szCs w:val="24"/>
            <w:vertAlign w:val="subscript"/>
            <w:rtl w:val="0"/>
            <w:lang w:val="en-US"/>
          </w:rPr>
          <w:t>2</w:t>
        </w:r>
      </w:ins>
      <w:ins w:id="78" w:date="2024-03-29T15:23:20Z" w:author="Douglas Campbell">
        <w:r>
          <w:rPr>
            <w:rFonts w:ascii="Times New Roman" w:hAnsi="Times New Roman"/>
            <w:sz w:val="24"/>
            <w:szCs w:val="24"/>
            <w:rtl w:val="0"/>
            <w:lang w:val="en-US"/>
          </w:rPr>
          <w:t xml:space="preserve">O,  and </w:t>
        </w:r>
      </w:ins>
      <w:r>
        <w:rPr>
          <w:rFonts w:ascii="Times New Roman" w:hAnsi="Times New Roman"/>
          <w:sz w:val="24"/>
          <w:szCs w:val="24"/>
          <w:rtl w:val="0"/>
          <w:lang w:val="fr-FR"/>
        </w:rPr>
        <w:t xml:space="preserve">passes </w:t>
      </w:r>
      <w:ins w:id="79" w:date="2024-03-29T15:23:24Z" w:author="Douglas Campbell">
        <w:r>
          <w:rPr>
            <w:rFonts w:ascii="Times New Roman" w:hAnsi="Times New Roman"/>
            <w:sz w:val="24"/>
            <w:szCs w:val="24"/>
            <w:rtl w:val="0"/>
            <w:lang w:val="en-US"/>
          </w:rPr>
          <w:t xml:space="preserve">the </w:t>
        </w:r>
      </w:ins>
      <w:r>
        <w:rPr>
          <w:rFonts w:ascii="Times New Roman" w:hAnsi="Times New Roman"/>
          <w:sz w:val="24"/>
          <w:szCs w:val="24"/>
          <w:rtl w:val="0"/>
          <w:lang w:val="en-US"/>
        </w:rPr>
        <w:t>electrons downstream to Q</w:t>
      </w:r>
      <w:r>
        <w:rPr>
          <w:rFonts w:ascii="Times New Roman" w:hAnsi="Times New Roman"/>
          <w:sz w:val="24"/>
          <w:szCs w:val="24"/>
          <w:vertAlign w:val="subscript"/>
          <w:rtl w:val="0"/>
        </w:rPr>
        <w:t>A</w:t>
      </w:r>
      <w:r>
        <w:rPr>
          <w:rFonts w:ascii="Times New Roman" w:hAnsi="Times New Roman"/>
          <w:sz w:val="24"/>
          <w:szCs w:val="24"/>
          <w:vertAlign w:val="superscript"/>
          <w:rtl w:val="0"/>
        </w:rPr>
        <w:t>-</w:t>
      </w:r>
      <w:r>
        <w:rPr>
          <w:rFonts w:ascii="Times New Roman" w:hAnsi="Times New Roman"/>
          <w:sz w:val="24"/>
          <w:szCs w:val="24"/>
          <w:rtl w:val="0"/>
          <w:lang w:val="en-US"/>
        </w:rPr>
        <w:t>, transiently reducing the pool of electron acceptors and effectively closing PSII for photochemistry[18]</w:t>
      </w:r>
      <w:ins w:id="80" w:date="2024-03-29T15:25:51Z" w:author="Douglas Campbell">
        <w:r>
          <w:rPr>
            <w:rFonts w:ascii="Times New Roman" w:hAnsi="Times New Roman"/>
            <w:sz w:val="24"/>
            <w:szCs w:val="24"/>
            <w:rtl w:val="0"/>
            <w:lang w:val="en-US"/>
          </w:rPr>
          <w:t xml:space="preserve"> over a period of ~1000 </w:t>
        </w:r>
      </w:ins>
      <w:ins w:id="81" w:date="2024-03-29T15:25:51Z" w:author="Douglas Campbell">
        <w:r>
          <w:rPr>
            <w:rFonts w:ascii="Times New Roman" w:hAnsi="Times New Roman" w:hint="default"/>
            <w:sz w:val="24"/>
            <w:szCs w:val="24"/>
            <w:rtl w:val="0"/>
            <w:lang w:val="en-US"/>
          </w:rPr>
          <w:t>µ</w:t>
        </w:r>
      </w:ins>
      <w:ins w:id="82" w:date="2024-03-29T15:25:51Z" w:author="Douglas Campbell">
        <w:r>
          <w:rPr>
            <w:rFonts w:ascii="Times New Roman" w:hAnsi="Times New Roman"/>
            <w:sz w:val="24"/>
            <w:szCs w:val="24"/>
            <w:rtl w:val="0"/>
            <w:lang w:val="en-US"/>
          </w:rPr>
          <w:t>s</w:t>
        </w:r>
      </w:ins>
      <w:r>
        <w:rPr>
          <w:rFonts w:ascii="Times New Roman" w:hAnsi="Times New Roman"/>
          <w:sz w:val="24"/>
          <w:szCs w:val="24"/>
          <w:rtl w:val="0"/>
          <w:lang w:val="en-US"/>
        </w:rPr>
        <w:t xml:space="preserve">. Closing the photochemistry pathway redirects a greater proportion of </w:t>
      </w:r>
      <w:ins w:id="83" w:date="2024-03-29T15:26:03Z" w:author="Douglas Campbell">
        <w:r>
          <w:rPr>
            <w:rFonts w:ascii="Times New Roman" w:hAnsi="Times New Roman"/>
            <w:sz w:val="24"/>
            <w:szCs w:val="24"/>
            <w:rtl w:val="0"/>
            <w:lang w:val="en-US"/>
          </w:rPr>
          <w:t xml:space="preserve">additional incoming light </w:t>
        </w:r>
      </w:ins>
      <w:r>
        <w:rPr>
          <w:rFonts w:ascii="Times New Roman" w:hAnsi="Times New Roman"/>
          <w:sz w:val="24"/>
          <w:szCs w:val="24"/>
          <w:rtl w:val="0"/>
          <w:lang w:val="en-US"/>
        </w:rPr>
        <w:t>energy to ChlF, resulting in maximum ChlF (F</w:t>
      </w:r>
      <w:r>
        <w:rPr>
          <w:rFonts w:ascii="Times New Roman" w:hAnsi="Times New Roman"/>
          <w:sz w:val="24"/>
          <w:szCs w:val="24"/>
          <w:vertAlign w:val="subscript"/>
          <w:rtl w:val="0"/>
        </w:rPr>
        <w:t>m</w:t>
      </w:r>
      <w:r>
        <w:rPr>
          <w:rFonts w:ascii="Times New Roman" w:hAnsi="Times New Roman"/>
          <w:sz w:val="24"/>
          <w:szCs w:val="24"/>
          <w:rtl w:val="0"/>
          <w:lang w:val="en-US"/>
        </w:rPr>
        <w:t xml:space="preserve">). This induction is known as the saturation phase (Figure </w:t>
      </w:r>
      <w:commentRangeStart w:id="84"/>
      <w:r>
        <w:rPr>
          <w:rFonts w:ascii="Times New Roman" w:hAnsi="Times New Roman"/>
          <w:sz w:val="24"/>
          <w:szCs w:val="24"/>
          <w:rtl w:val="0"/>
        </w:rPr>
        <w:t>1</w:t>
      </w:r>
      <w:commentRangeEnd w:id="84"/>
      <w:r>
        <w:commentReference w:id="84"/>
      </w:r>
      <w:r>
        <w:rPr>
          <w:rFonts w:ascii="Times New Roman" w:hAnsi="Times New Roman"/>
          <w:sz w:val="24"/>
          <w:szCs w:val="24"/>
          <w:rtl w:val="0"/>
          <w:lang w:val="en-US"/>
        </w:rPr>
        <w:t>), where the fluorescence yield increases from a minimum (F</w:t>
      </w:r>
      <w:r>
        <w:rPr>
          <w:rFonts w:ascii="Times New Roman" w:hAnsi="Times New Roman"/>
          <w:sz w:val="24"/>
          <w:szCs w:val="24"/>
          <w:vertAlign w:val="subscript"/>
          <w:rtl w:val="0"/>
        </w:rPr>
        <w:t>o</w:t>
      </w:r>
      <w:r>
        <w:rPr>
          <w:rFonts w:ascii="Times New Roman" w:hAnsi="Times New Roman"/>
          <w:sz w:val="24"/>
          <w:szCs w:val="24"/>
          <w:rtl w:val="0"/>
          <w:lang w:val="en-US"/>
        </w:rPr>
        <w:t>) to a maximum (F</w:t>
      </w:r>
      <w:r>
        <w:rPr>
          <w:rFonts w:ascii="Times New Roman" w:hAnsi="Times New Roman"/>
          <w:sz w:val="24"/>
          <w:szCs w:val="24"/>
          <w:vertAlign w:val="subscript"/>
          <w:rtl w:val="0"/>
        </w:rPr>
        <w:t>m</w:t>
      </w:r>
      <w:r>
        <w:rPr>
          <w:rFonts w:ascii="Times New Roman" w:hAnsi="Times New Roman"/>
          <w:sz w:val="24"/>
          <w:szCs w:val="24"/>
          <w:rtl w:val="0"/>
          <w:lang w:val="en-US"/>
        </w:rPr>
        <w:t xml:space="preserve">) [17]. For each flash, the ChlF minima and maxima </w:t>
      </w:r>
      <w:ins w:id="85" w:date="2024-03-29T15:28:11Z" w:author="Douglas Campbell">
        <w:r>
          <w:rPr>
            <w:rFonts w:ascii="Times New Roman" w:hAnsi="Times New Roman"/>
            <w:sz w:val="24"/>
            <w:szCs w:val="24"/>
            <w:rtl w:val="0"/>
            <w:lang w:val="en-US"/>
          </w:rPr>
          <w:t>are extracted using a fitting model (</w:t>
        </w:r>
      </w:ins>
      <w:ins w:id="86" w:date="2024-03-29T15:28:11Z" w:author="Douglas Campbell">
        <w:r>
          <w:rPr>
            <w:rFonts w:ascii="Times New Roman" w:hAnsi="Times New Roman"/>
            <w:sz w:val="24"/>
            <w:szCs w:val="24"/>
            <w:rtl w:val="0"/>
            <w:lang w:val="en-US"/>
          </w:rPr>
          <w:t>LIFT software version 22.11.11</w:t>
        </w:r>
      </w:ins>
      <w:ins w:id="87" w:date="2024-03-29T15:28:11Z" w:author="Douglas Campbell">
        <w:r>
          <w:rPr>
            <w:rFonts w:ascii="Times New Roman" w:hAnsi="Times New Roman"/>
            <w:sz w:val="24"/>
            <w:szCs w:val="24"/>
            <w:rtl w:val="0"/>
            <w:lang w:val="en-US"/>
          </w:rPr>
          <w:t xml:space="preserve">, </w:t>
        </w:r>
      </w:ins>
      <w:ins w:id="88" w:date="2024-03-29T15:28:11Z" w:author="Douglas Campbell">
        <w:r>
          <w:rPr>
            <w:rFonts w:ascii="Times New Roman" w:hAnsi="Times New Roman"/>
            <w:sz w:val="24"/>
            <w:szCs w:val="24"/>
            <w:rtl w:val="0"/>
            <w:lang w:val="da-DK"/>
          </w:rPr>
          <w:t>Soliense Inc</w:t>
        </w:r>
      </w:ins>
      <w:ins w:id="89" w:date="2024-03-29T15:28:11Z" w:author="Douglas Campbell">
        <w:r>
          <w:rPr>
            <w:rFonts w:ascii="Times New Roman" w:hAnsi="Times New Roman"/>
            <w:sz w:val="24"/>
            <w:szCs w:val="24"/>
            <w:rtl w:val="0"/>
            <w:lang w:val="en-US"/>
          </w:rPr>
          <w:t xml:space="preserve">; Kolber1998. CITATION).  </w:t>
        </w:r>
      </w:ins>
      <w:del w:id="90" w:date="2024-03-29T15:26:33Z" w:author="Douglas Campbell">
        <w:r>
          <w:rPr>
            <w:rFonts w:ascii="Times New Roman" w:hAnsi="Times New Roman"/>
            <w:sz w:val="24"/>
            <w:szCs w:val="24"/>
            <w:rtl w:val="0"/>
            <w:lang w:val="en-US"/>
          </w:rPr>
          <w:delText>can</w:delText>
        </w:r>
      </w:del>
      <w:ins w:id="91" w:date="2024-03-29T15:27:14Z" w:author="Douglas Campbell">
        <w:r>
          <w:rPr>
            <w:rFonts w:ascii="Times New Roman" w:hAnsi="Times New Roman"/>
            <w:sz w:val="24"/>
            <w:szCs w:val="24"/>
            <w:rtl w:val="0"/>
          </w:rPr>
          <w:t xml:space="preserve"> F</w:t>
        </w:r>
      </w:ins>
      <w:ins w:id="92" w:date="2024-03-29T15:27:14Z" w:author="Douglas Campbell">
        <w:r>
          <w:rPr>
            <w:rFonts w:ascii="Times New Roman" w:hAnsi="Times New Roman"/>
            <w:sz w:val="24"/>
            <w:szCs w:val="24"/>
            <w:vertAlign w:val="subscript"/>
            <w:rtl w:val="0"/>
          </w:rPr>
          <w:t>o</w:t>
        </w:r>
      </w:ins>
      <w:ins w:id="93" w:date="2024-03-29T15:27:14Z" w:author="Douglas Campbell">
        <w:r>
          <w:rPr>
            <w:rFonts w:ascii="Times New Roman" w:hAnsi="Times New Roman"/>
            <w:sz w:val="24"/>
            <w:szCs w:val="24"/>
            <w:rtl w:val="0"/>
          </w:rPr>
          <w:t xml:space="preserve"> </w:t>
        </w:r>
      </w:ins>
      <w:ins w:id="94" w:date="2024-03-29T15:27:14Z" w:author="Douglas Campbell">
        <w:r>
          <w:rPr>
            <w:rFonts w:ascii="Times New Roman" w:hAnsi="Times New Roman"/>
            <w:sz w:val="24"/>
            <w:szCs w:val="24"/>
            <w:rtl w:val="0"/>
            <w:lang w:val="en-US"/>
          </w:rPr>
          <w:t xml:space="preserve">and </w:t>
        </w:r>
      </w:ins>
      <w:ins w:id="95" w:date="2024-03-29T15:27:14Z" w:author="Douglas Campbell">
        <w:r>
          <w:rPr>
            <w:rFonts w:ascii="Times New Roman" w:hAnsi="Times New Roman"/>
            <w:sz w:val="24"/>
            <w:szCs w:val="24"/>
            <w:rtl w:val="0"/>
          </w:rPr>
          <w:t>F</w:t>
        </w:r>
      </w:ins>
      <w:ins w:id="96" w:date="2024-03-29T15:27:14Z" w:author="Douglas Campbell">
        <w:r>
          <w:rPr>
            <w:rFonts w:ascii="Times New Roman" w:hAnsi="Times New Roman"/>
            <w:sz w:val="24"/>
            <w:szCs w:val="24"/>
            <w:vertAlign w:val="subscript"/>
            <w:rtl w:val="0"/>
          </w:rPr>
          <w:t>m</w:t>
        </w:r>
      </w:ins>
      <w:ins w:id="97" w:date="2024-03-29T15:27:14Z" w:author="Douglas Campbell">
        <w:r>
          <w:rPr>
            <w:rFonts w:ascii="Times New Roman" w:hAnsi="Times New Roman"/>
            <w:sz w:val="24"/>
            <w:szCs w:val="24"/>
            <w:rtl w:val="0"/>
            <w:lang w:val="en-US"/>
          </w:rPr>
          <w:t xml:space="preserve"> can then be used</w:t>
        </w:r>
      </w:ins>
      <w:del w:id="98" w:date="2024-03-29T15:27:18Z" w:author="Douglas Campbell">
        <w:r>
          <w:rPr>
            <w:rFonts w:ascii="Times New Roman" w:hAnsi="Times New Roman"/>
            <w:sz w:val="24"/>
            <w:szCs w:val="24"/>
            <w:rtl w:val="0"/>
            <w:lang w:val="en-US"/>
          </w:rPr>
          <w:delText xml:space="preserve"> be used</w:delText>
        </w:r>
      </w:del>
      <w:r>
        <w:rPr>
          <w:rFonts w:ascii="Times New Roman" w:hAnsi="Times New Roman"/>
          <w:sz w:val="24"/>
          <w:szCs w:val="24"/>
          <w:rtl w:val="0"/>
          <w:lang w:val="en-US"/>
        </w:rPr>
        <w:t xml:space="preserve"> to derive the maximum quantum yield of photochemistry in PSII, a secondary ChlF parameter calculated as follows </w:t>
      </w:r>
      <w:r>
        <w:rPr>
          <w:rFonts w:ascii="Times New Roman" w:hAnsi="Times New Roman"/>
          <w:kern w:val="0"/>
          <w:sz w:val="24"/>
          <w:szCs w:val="24"/>
          <w:rtl w:val="0"/>
          <w:lang w:val="en-US"/>
        </w:rPr>
        <w:t>[16]</w:t>
      </w:r>
      <w:r>
        <w:rPr>
          <w:rFonts w:ascii="Times New Roman" w:hAnsi="Times New Roman"/>
          <w:sz w:val="24"/>
          <w:szCs w:val="24"/>
          <w:rtl w:val="0"/>
        </w:rPr>
        <w:t>:</w:t>
      </w:r>
    </w:p>
    <w:p>
      <w:pPr>
        <w:pStyle w:val="Body"/>
        <w:spacing w:line="360" w:lineRule="auto"/>
        <w:jc w:val="center"/>
        <w:rPr>
          <w:rFonts w:ascii="Times New Roman" w:cs="Times New Roman" w:hAnsi="Times New Roman" w:eastAsia="Times New Roman"/>
          <w:color w:val="000000"/>
          <w:sz w:val="24"/>
          <w:szCs w:val="24"/>
        </w:rPr>
      </w:pPr>
      <m:oMath>
        <m:f>
          <m:fPr>
            <m:ctrlPr>
              <w:rPr xmlns:w="http://schemas.openxmlformats.org/wordprocessingml/2006/main">
                <w:rFonts w:ascii="Cambria Math" w:hAnsi="Cambria Math"/>
                <w:i/>
                <w:color w:val="000000"/>
                <w:sz w:val="24"/>
                <w:szCs w:val="24"/>
              </w:rPr>
            </m:ctrlPr>
            <m:type m:val="lin"/>
          </m:fPr>
          <m:num>
            <m:sSub>
              <m:e>
                <m:r>
                  <m:rPr>
                    <m:nor/>
                  </m:rPr>
                  <w:rPr xmlns:w="http://schemas.openxmlformats.org/wordprocessingml/2006/main">
                    <w:rFonts w:ascii="Cambria Math" w:hAnsi="Cambria Math"/>
                    <w:i/>
                    <w:color w:val="000000"/>
                    <w:sz w:val="24"/>
                    <w:szCs w:val="24"/>
                  </w:rPr>
                  <m:t>F</m:t>
                </m:r>
              </m:e>
              <m:sub>
                <m:r>
                  <m:rPr>
                    <m:nor/>
                  </m:rPr>
                  <w:rPr xmlns:w="http://schemas.openxmlformats.org/wordprocessingml/2006/main">
                    <w:rFonts w:ascii="Cambria Math" w:hAnsi="Cambria Math"/>
                    <w:i/>
                    <w:color w:val="000000"/>
                    <w:sz w:val="24"/>
                    <w:szCs w:val="24"/>
                  </w:rPr>
                  <m:t>v</m:t>
                </m:r>
              </m:sub>
            </m:sSub>
          </m:num>
          <m:den>
            <m:sSub>
              <m:e>
                <m:r>
                  <m:rPr>
                    <m:nor/>
                  </m:rPr>
                  <w:rPr xmlns:w="http://schemas.openxmlformats.org/wordprocessingml/2006/main">
                    <w:rFonts w:ascii="Cambria Math" w:hAnsi="Cambria Math"/>
                    <w:i/>
                    <w:color w:val="000000"/>
                    <w:sz w:val="24"/>
                    <w:szCs w:val="24"/>
                  </w:rPr>
                  <m:t>F</m:t>
                </m:r>
              </m:e>
              <m:sub>
                <m:r>
                  <m:rPr>
                    <m:nor/>
                  </m:rPr>
                  <w:rPr xmlns:w="http://schemas.openxmlformats.org/wordprocessingml/2006/main">
                    <w:rFonts w:ascii="Cambria Math" w:hAnsi="Cambria Math"/>
                    <w:i/>
                    <w:color w:val="000000"/>
                    <w:sz w:val="24"/>
                    <w:szCs w:val="24"/>
                  </w:rPr>
                  <m:t>m</m:t>
                </m:r>
              </m:sub>
            </m:sSub>
          </m:den>
        </m:f>
        <m:r>
          <m:rPr>
            <m:nor/>
          </m:rP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sSub>
              <m:e>
                <m:r>
                  <m:rPr>
                    <m:nor/>
                  </m:rPr>
                  <w:rPr xmlns:w="http://schemas.openxmlformats.org/wordprocessingml/2006/main">
                    <w:rFonts w:ascii="Cambria Math" w:hAnsi="Cambria Math"/>
                    <w:i/>
                    <w:color w:val="000000"/>
                    <w:sz w:val="24"/>
                    <w:szCs w:val="24"/>
                  </w:rPr>
                  <m:t>F</m:t>
                </m:r>
              </m:e>
              <m:sub>
                <m:r>
                  <m:rPr>
                    <m:nor/>
                  </m:rPr>
                  <w:rPr xmlns:w="http://schemas.openxmlformats.org/wordprocessingml/2006/main">
                    <w:rFonts w:ascii="Cambria Math" w:hAnsi="Cambria Math"/>
                    <w:i/>
                    <w:color w:val="000000"/>
                    <w:sz w:val="24"/>
                    <w:szCs w:val="24"/>
                  </w:rPr>
                  <m:t>m</m:t>
                </m:r>
              </m:sub>
            </m:sSub>
            <m:r>
              <m:rPr>
                <m:nor/>
              </m:rPr>
              <w:rPr xmlns:w="http://schemas.openxmlformats.org/wordprocessingml/2006/main">
                <w:rFonts w:ascii="Cambria Math" w:hAnsi="Cambria Math"/>
                <w:i/>
                <w:color w:val="000000"/>
                <w:sz w:val="24"/>
                <w:szCs w:val="24"/>
              </w:rPr>
              <m:t>-</m:t>
            </m:r>
            <m:sSub>
              <m:e>
                <m:r>
                  <m:rPr>
                    <m:nor/>
                  </m:rPr>
                  <w:rPr xmlns:w="http://schemas.openxmlformats.org/wordprocessingml/2006/main">
                    <w:rFonts w:ascii="Cambria Math" w:hAnsi="Cambria Math"/>
                    <w:i/>
                    <w:color w:val="000000"/>
                    <w:sz w:val="24"/>
                    <w:szCs w:val="24"/>
                  </w:rPr>
                  <m:t>F</m:t>
                </m:r>
              </m:e>
              <m:sub>
                <m:r>
                  <m:rPr>
                    <m:nor/>
                  </m:rPr>
                  <w:rPr xmlns:w="http://schemas.openxmlformats.org/wordprocessingml/2006/main">
                    <w:rFonts w:ascii="Cambria Math" w:hAnsi="Cambria Math"/>
                    <w:i/>
                    <w:color w:val="000000"/>
                    <w:sz w:val="24"/>
                    <w:szCs w:val="24"/>
                  </w:rPr>
                  <m:t>o</m:t>
                </m:r>
              </m:sub>
            </m:sSub>
          </m:num>
          <m:den>
            <m:sSub>
              <m:e>
                <m:r>
                  <m:rPr>
                    <m:nor/>
                  </m:rPr>
                  <w:rPr xmlns:w="http://schemas.openxmlformats.org/wordprocessingml/2006/main">
                    <w:rFonts w:ascii="Cambria Math" w:hAnsi="Cambria Math"/>
                    <w:i/>
                    <w:color w:val="000000"/>
                    <w:sz w:val="24"/>
                    <w:szCs w:val="24"/>
                  </w:rPr>
                  <m:t>F</m:t>
                </m:r>
              </m:e>
              <m:sub>
                <m:r>
                  <m:rPr>
                    <m:nor/>
                  </m:rPr>
                  <w:rPr xmlns:w="http://schemas.openxmlformats.org/wordprocessingml/2006/main">
                    <w:rFonts w:ascii="Cambria Math" w:hAnsi="Cambria Math"/>
                    <w:i/>
                    <w:color w:val="000000"/>
                    <w:sz w:val="24"/>
                    <w:szCs w:val="24"/>
                  </w:rPr>
                  <m:t>m</m:t>
                </m:r>
              </m:sub>
            </m:sSub>
          </m:den>
        </m:f>
      </m:oMath>
      <w:r>
        <w:rPr>
          <w:rFonts w:ascii="Times New Roman" w:hAnsi="Times New Roman"/>
          <w:sz w:val="24"/>
          <w:szCs w:val="24"/>
          <w:rtl w:val="0"/>
        </w:rPr>
        <w:t xml:space="preserve"> </w:t>
      </w:r>
      <w:r>
        <w:rPr>
          <w:rFonts w:ascii="Times New Roman" w:hAnsi="Times New Roman"/>
          <w:b w:val="1"/>
          <w:bCs w:val="1"/>
          <w:sz w:val="24"/>
          <w:szCs w:val="24"/>
          <w:rtl w:val="0"/>
          <w:lang w:val="fr-FR"/>
        </w:rPr>
        <w:t>(Equation 1)</w:t>
      </w:r>
    </w:p>
    <w:p>
      <w:pPr>
        <w:pStyle w:val="Body"/>
        <w:spacing w:line="360" w:lineRule="auto"/>
        <w:rPr>
          <w:del w:id="99" w:date="2024-03-29T15:28:19Z" w:author="Douglas Campbell"/>
          <w:rFonts w:ascii="Times New Roman" w:cs="Times New Roman" w:hAnsi="Times New Roman" w:eastAsia="Times New Roman"/>
          <w:sz w:val="24"/>
          <w:szCs w:val="24"/>
        </w:rPr>
      </w:pPr>
      <w:r>
        <w:rPr>
          <w:rFonts w:ascii="Times New Roman" w:hAnsi="Times New Roman"/>
          <w:sz w:val="24"/>
          <w:szCs w:val="24"/>
          <w:rtl w:val="0"/>
          <w:lang w:val="en-US"/>
        </w:rPr>
        <w:t xml:space="preserve">The maximum quantum yield represents the efficiency with which </w:t>
      </w:r>
      <w:ins w:id="100" w:date="2024-03-29T15:27:35Z" w:author="Douglas Campbell">
        <w:r>
          <w:rPr>
            <w:rFonts w:ascii="Times New Roman" w:hAnsi="Times New Roman"/>
            <w:sz w:val="24"/>
            <w:szCs w:val="24"/>
            <w:rtl w:val="0"/>
            <w:lang w:val="en-US"/>
          </w:rPr>
          <w:t xml:space="preserve">an open </w:t>
        </w:r>
      </w:ins>
      <w:r>
        <w:rPr>
          <w:rFonts w:ascii="Times New Roman" w:hAnsi="Times New Roman"/>
          <w:sz w:val="24"/>
          <w:szCs w:val="24"/>
          <w:rtl w:val="0"/>
          <w:lang w:val="en-US"/>
        </w:rPr>
        <w:t>PSII can convert absorbed light energy into chemical energy.</w:t>
      </w:r>
      <w:del w:id="101" w:date="2024-03-29T15:28:19Z" w:author="Douglas Campbell">
        <w:r>
          <w:rPr>
            <w:rFonts w:ascii="Times New Roman" w:hAnsi="Times New Roman"/>
            <w:sz w:val="24"/>
            <w:szCs w:val="24"/>
            <w:rtl w:val="0"/>
            <w:lang w:val="en-US"/>
          </w:rPr>
          <w:delText xml:space="preserve"> Chlorophyll fluorescence parameters were fitted using LIFT software version 22.11.11 (Soliense Inc). </w:delText>
        </w:r>
      </w:del>
    </w:p>
    <w:p>
      <w:pPr>
        <w:pStyle w:val="Body"/>
        <w:spacing w:line="360" w:lineRule="auto"/>
        <w:rPr>
          <w:del w:id="102" w:date="2024-03-29T15:28:19Z" w:author="Douglas Campbell"/>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3240000" cy="2485132"/>
            <wp:effectExtent l="0" t="0" r="0" b="0"/>
            <wp:docPr id="1073741825" name="officeArt object" descr="A graph with a line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graph with a line and a lineDescription automatically generated" descr="A graph with a line and a lineDescription automatically generated"/>
                    <pic:cNvPicPr>
                      <a:picLocks noChangeAspect="1"/>
                    </pic:cNvPicPr>
                  </pic:nvPicPr>
                  <pic:blipFill>
                    <a:blip r:embed="rId4">
                      <a:extLst/>
                    </a:blip>
                    <a:stretch>
                      <a:fillRect/>
                    </a:stretch>
                  </pic:blipFill>
                  <pic:spPr>
                    <a:xfrm>
                      <a:off x="0" y="0"/>
                      <a:ext cx="3240000" cy="2485132"/>
                    </a:xfrm>
                    <a:prstGeom prst="rect">
                      <a:avLst/>
                    </a:prstGeom>
                    <a:ln w="12700" cap="flat">
                      <a:noFill/>
                      <a:miter lim="400000"/>
                    </a:ln>
                    <a:effectLst/>
                  </pic:spPr>
                </pic:pic>
              </a:graphicData>
            </a:graphic>
          </wp:inline>
        </w:drawing>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it-IT"/>
        </w:rPr>
        <w:t xml:space="preserve">Figure 1: Sample chlorophyll fluorescence induction curve </w:t>
      </w:r>
    </w:p>
    <w:p>
      <w:pPr>
        <w:pStyle w:val="Body"/>
        <w:spacing w:line="360" w:lineRule="auto"/>
        <w:rPr>
          <w:rFonts w:ascii="Times New Roman" w:cs="Times New Roman" w:hAnsi="Times New Roman" w:eastAsia="Times New Roman"/>
          <w:sz w:val="24"/>
          <w:szCs w:val="24"/>
        </w:rPr>
      </w:pPr>
    </w:p>
    <w:p>
      <w:pPr>
        <w:pStyle w:val="Body"/>
        <w:spacing w:line="360" w:lineRule="auto"/>
        <w:ind w:firstLine="482"/>
        <w:rPr>
          <w:rFonts w:ascii="Times New Roman" w:cs="Times New Roman" w:hAnsi="Times New Roman" w:eastAsia="Times New Roman"/>
          <w:sz w:val="24"/>
          <w:szCs w:val="24"/>
        </w:rPr>
      </w:pPr>
      <w:r>
        <w:rPr>
          <w:rFonts w:ascii="Times New Roman" w:hAnsi="Times New Roman"/>
          <w:sz w:val="24"/>
          <w:szCs w:val="24"/>
          <w:rtl w:val="0"/>
          <w:lang w:val="en-US"/>
        </w:rPr>
        <w:t>Each flash</w:t>
      </w:r>
      <w:ins w:id="103" w:date="2024-03-29T15:46:19Z" w:author="Douglas Campbell">
        <w:r>
          <w:rPr>
            <w:rFonts w:ascii="Times New Roman" w:hAnsi="Times New Roman"/>
            <w:sz w:val="24"/>
            <w:szCs w:val="24"/>
            <w:rtl w:val="0"/>
            <w:lang w:val="en-US"/>
          </w:rPr>
          <w:t xml:space="preserve"> is short enough, and bright enough, that it</w:t>
        </w:r>
      </w:ins>
      <w:r>
        <w:rPr>
          <w:rFonts w:ascii="Times New Roman" w:hAnsi="Times New Roman"/>
          <w:sz w:val="24"/>
          <w:szCs w:val="24"/>
          <w:rtl w:val="0"/>
          <w:lang w:val="en-US"/>
        </w:rPr>
        <w:t xml:space="preserve"> delivers</w:t>
      </w:r>
      <w:ins w:id="104" w:date="2024-03-29T15:28:56Z" w:author="Douglas Campbell">
        <w:r>
          <w:rPr>
            <w:rFonts w:ascii="Times New Roman" w:hAnsi="Times New Roman"/>
            <w:sz w:val="24"/>
            <w:szCs w:val="24"/>
            <w:rtl w:val="0"/>
            <w:lang w:val="en-US"/>
          </w:rPr>
          <w:t>, on average,</w:t>
        </w:r>
      </w:ins>
      <w:r>
        <w:rPr>
          <w:rFonts w:ascii="Times New Roman" w:hAnsi="Times New Roman"/>
          <w:sz w:val="24"/>
          <w:szCs w:val="24"/>
          <w:rtl w:val="0"/>
          <w:lang w:val="en-US"/>
        </w:rPr>
        <w:t xml:space="preserve"> one photon to </w:t>
      </w:r>
      <w:del w:id="105" w:date="2024-03-29T15:28:59Z" w:author="Douglas Campbell">
        <w:r>
          <w:rPr>
            <w:rFonts w:ascii="Times New Roman" w:hAnsi="Times New Roman"/>
            <w:sz w:val="24"/>
            <w:szCs w:val="24"/>
            <w:rtl w:val="0"/>
          </w:rPr>
          <w:delText>a</w:delText>
        </w:r>
      </w:del>
      <w:ins w:id="106" w:date="2024-03-29T15:29:00Z" w:author="Douglas Campbell">
        <w:r>
          <w:rPr>
            <w:rFonts w:ascii="Times New Roman" w:hAnsi="Times New Roman"/>
            <w:sz w:val="24"/>
            <w:szCs w:val="24"/>
            <w:rtl w:val="0"/>
            <w:lang w:val="en-US"/>
          </w:rPr>
          <w:t>each</w:t>
        </w:r>
      </w:ins>
      <w:r>
        <w:rPr>
          <w:rFonts w:ascii="Times New Roman" w:hAnsi="Times New Roman"/>
          <w:sz w:val="24"/>
          <w:szCs w:val="24"/>
          <w:rtl w:val="0"/>
          <w:lang w:val="en-US"/>
        </w:rPr>
        <w:t xml:space="preserve"> PSII, initiating a transition between S-states</w:t>
      </w:r>
      <w:ins w:id="107" w:date="2024-03-29T15:29:12Z" w:author="Douglas Campbell">
        <w:r>
          <w:rPr>
            <w:rFonts w:ascii="Times New Roman" w:hAnsi="Times New Roman"/>
            <w:sz w:val="24"/>
            <w:szCs w:val="24"/>
            <w:rtl w:val="0"/>
            <w:lang w:val="en-US"/>
          </w:rPr>
          <w:t xml:space="preserve"> for each PSII</w:t>
        </w:r>
      </w:ins>
      <w:r>
        <w:rPr>
          <w:rFonts w:ascii="Times New Roman" w:hAnsi="Times New Roman"/>
          <w:sz w:val="24"/>
          <w:szCs w:val="24"/>
          <w:rtl w:val="0"/>
        </w:rPr>
        <w:t xml:space="preserve">. </w:t>
      </w:r>
      <w:commentRangeStart w:id="108"/>
      <w:r>
        <w:rPr>
          <w:rFonts w:ascii="Times New Roman" w:hAnsi="Times New Roman"/>
          <w:sz w:val="24"/>
          <w:szCs w:val="24"/>
          <w:rtl w:val="0"/>
          <w:lang w:val="en-US"/>
        </w:rPr>
        <w:t>Thus</w:t>
      </w:r>
      <w:commentRangeEnd w:id="108"/>
      <w:r>
        <w:commentReference w:id="108"/>
      </w:r>
      <w:r>
        <w:rPr>
          <w:rFonts w:ascii="Times New Roman" w:hAnsi="Times New Roman"/>
          <w:sz w:val="24"/>
          <w:szCs w:val="24"/>
          <w:rtl w:val="0"/>
          <w:lang w:val="en-US"/>
        </w:rPr>
        <w:t xml:space="preserve">, as sequential flashes are applied to the culture, each individual PSII is driven through the four S-states </w:t>
      </w:r>
      <w:r>
        <w:rPr>
          <w:rFonts w:ascii="Times New Roman" w:hAnsi="Times New Roman"/>
          <w:sz w:val="24"/>
          <w:szCs w:val="24"/>
          <w:rtl w:val="0"/>
          <w:lang w:val="en-US"/>
        </w:rPr>
        <w:t>[18]</w:t>
      </w:r>
      <w:r>
        <w:rPr>
          <w:rFonts w:ascii="Times New Roman" w:hAnsi="Times New Roman"/>
          <w:sz w:val="24"/>
          <w:szCs w:val="24"/>
          <w:rtl w:val="0"/>
          <w:lang w:val="en-US"/>
        </w:rPr>
        <w:t xml:space="preserve">. In an idealized culture, the population of PSII </w:t>
      </w:r>
      <w:ins w:id="109" w:date="2024-03-29T15:29:34Z" w:author="Douglas Campbell">
        <w:r>
          <w:rPr>
            <w:rFonts w:ascii="Times New Roman" w:hAnsi="Times New Roman"/>
            <w:sz w:val="24"/>
            <w:szCs w:val="24"/>
            <w:rtl w:val="0"/>
            <w:lang w:val="en-US"/>
          </w:rPr>
          <w:t xml:space="preserve">will </w:t>
        </w:r>
      </w:ins>
      <w:r>
        <w:rPr>
          <w:rFonts w:ascii="Times New Roman" w:hAnsi="Times New Roman"/>
          <w:sz w:val="24"/>
          <w:szCs w:val="24"/>
          <w:rtl w:val="0"/>
          <w:lang w:val="en-US"/>
        </w:rPr>
        <w:t>cycle</w:t>
      </w:r>
      <w:del w:id="110" w:date="2024-03-29T15:29:36Z" w:author="Douglas Campbell">
        <w:r>
          <w:rPr>
            <w:rFonts w:ascii="Times New Roman" w:hAnsi="Times New Roman"/>
            <w:sz w:val="24"/>
            <w:szCs w:val="24"/>
            <w:rtl w:val="0"/>
          </w:rPr>
          <w:delText>s</w:delText>
        </w:r>
      </w:del>
      <w:r>
        <w:rPr>
          <w:rFonts w:ascii="Times New Roman" w:hAnsi="Times New Roman"/>
          <w:sz w:val="24"/>
          <w:szCs w:val="24"/>
          <w:rtl w:val="0"/>
          <w:lang w:val="en-US"/>
        </w:rPr>
        <w:t xml:space="preserve"> synchronously, reflected by an ongoing oscillation in chlorophyll fluorescence </w:t>
      </w:r>
      <w:commentRangeStart w:id="111"/>
      <w:r>
        <w:rPr>
          <w:rFonts w:ascii="Times New Roman" w:hAnsi="Times New Roman"/>
          <w:sz w:val="24"/>
          <w:szCs w:val="24"/>
          <w:rtl w:val="0"/>
          <w:lang w:val="en-US"/>
        </w:rPr>
        <w:t>with</w:t>
      </w:r>
      <w:commentRangeEnd w:id="111"/>
      <w:r>
        <w:commentReference w:id="111"/>
      </w:r>
      <w:r>
        <w:rPr>
          <w:rFonts w:ascii="Times New Roman" w:hAnsi="Times New Roman"/>
          <w:sz w:val="24"/>
          <w:szCs w:val="24"/>
          <w:rtl w:val="0"/>
          <w:lang w:val="en-US"/>
        </w:rPr>
        <w:t xml:space="preserve"> a period of four (Figure 3) [19]. However, </w:t>
      </w:r>
      <w:ins w:id="112" w:date="2024-03-29T15:31:44Z" w:author="Douglas Campbell">
        <w:r>
          <w:rPr>
            <w:rFonts w:ascii="Times New Roman" w:hAnsi="Times New Roman"/>
            <w:sz w:val="24"/>
            <w:szCs w:val="24"/>
            <w:rtl w:val="0"/>
            <w:lang w:val="en-US"/>
          </w:rPr>
          <w:t xml:space="preserve">a </w:t>
        </w:r>
      </w:ins>
      <w:r>
        <w:rPr>
          <w:rFonts w:ascii="Times New Roman" w:hAnsi="Times New Roman"/>
          <w:sz w:val="24"/>
          <w:szCs w:val="24"/>
          <w:rtl w:val="0"/>
          <w:lang w:val="en-US"/>
        </w:rPr>
        <w:t>recombination reaction</w:t>
      </w:r>
      <w:del w:id="113" w:date="2024-03-29T15:31:46Z" w:author="Douglas Campbell">
        <w:r>
          <w:rPr>
            <w:rFonts w:ascii="Times New Roman" w:hAnsi="Times New Roman"/>
            <w:sz w:val="24"/>
            <w:szCs w:val="24"/>
            <w:rtl w:val="0"/>
          </w:rPr>
          <w:delText>s</w:delText>
        </w:r>
      </w:del>
      <w:r>
        <w:rPr>
          <w:rFonts w:ascii="Times New Roman" w:hAnsi="Times New Roman"/>
          <w:sz w:val="24"/>
          <w:szCs w:val="24"/>
          <w:rtl w:val="0"/>
          <w:lang w:val="en-US"/>
        </w:rPr>
        <w:t xml:space="preserve">, represent a loss of </w:t>
      </w:r>
      <w:ins w:id="114" w:date="2024-03-29T15:31:56Z" w:author="Douglas Campbell">
        <w:r>
          <w:rPr>
            <w:rFonts w:ascii="Times New Roman" w:hAnsi="Times New Roman"/>
            <w:sz w:val="24"/>
            <w:szCs w:val="24"/>
            <w:rtl w:val="0"/>
            <w:lang w:val="en-US"/>
          </w:rPr>
          <w:t xml:space="preserve">a </w:t>
        </w:r>
      </w:ins>
      <w:r>
        <w:rPr>
          <w:rFonts w:ascii="Times New Roman" w:hAnsi="Times New Roman"/>
          <w:sz w:val="24"/>
          <w:szCs w:val="24"/>
          <w:rtl w:val="0"/>
          <w:lang w:val="fr-FR"/>
        </w:rPr>
        <w:t xml:space="preserve">charge separation, </w:t>
      </w:r>
      <w:ins w:id="115" w:date="2024-03-29T15:31:50Z" w:author="Douglas Campbell">
        <w:r>
          <w:rPr>
            <w:rFonts w:ascii="Times New Roman" w:hAnsi="Times New Roman"/>
            <w:sz w:val="24"/>
            <w:szCs w:val="24"/>
            <w:rtl w:val="0"/>
            <w:lang w:val="en-US"/>
          </w:rPr>
          <w:t xml:space="preserve">will </w:t>
        </w:r>
      </w:ins>
      <w:r>
        <w:rPr>
          <w:rFonts w:ascii="Times New Roman" w:hAnsi="Times New Roman"/>
          <w:sz w:val="24"/>
          <w:szCs w:val="24"/>
          <w:rtl w:val="0"/>
          <w:lang w:val="en-US"/>
        </w:rPr>
        <w:t>caus</w:t>
      </w:r>
      <w:del w:id="116" w:date="2024-03-29T15:31:53Z" w:author="Douglas Campbell">
        <w:r>
          <w:rPr>
            <w:rFonts w:ascii="Times New Roman" w:hAnsi="Times New Roman"/>
            <w:sz w:val="24"/>
            <w:szCs w:val="24"/>
            <w:rtl w:val="0"/>
            <w:lang w:val="en-US"/>
          </w:rPr>
          <w:delText xml:space="preserve">ing </w:delText>
        </w:r>
      </w:del>
      <w:ins w:id="117" w:date="2024-03-29T15:31:59Z" w:author="Douglas Campbell">
        <w:r>
          <w:rPr>
            <w:rFonts w:ascii="Times New Roman" w:hAnsi="Times New Roman"/>
            <w:sz w:val="24"/>
            <w:szCs w:val="24"/>
            <w:rtl w:val="0"/>
            <w:lang w:val="en-US"/>
          </w:rPr>
          <w:t xml:space="preserve">e </w:t>
        </w:r>
      </w:ins>
      <w:r>
        <w:rPr>
          <w:rFonts w:ascii="Times New Roman" w:hAnsi="Times New Roman"/>
          <w:sz w:val="24"/>
          <w:szCs w:val="24"/>
          <w:rtl w:val="0"/>
        </w:rPr>
        <w:t xml:space="preserve">a </w:t>
      </w:r>
      <w:del w:id="118" w:date="2024-03-29T15:30:14Z" w:author="Douglas Campbell">
        <w:r>
          <w:rPr>
            <w:rFonts w:ascii="Times New Roman" w:hAnsi="Times New Roman"/>
            <w:sz w:val="24"/>
            <w:szCs w:val="24"/>
            <w:rtl w:val="0"/>
            <w:lang w:val="en-US"/>
          </w:rPr>
          <w:delText>backward slip</w:delText>
        </w:r>
      </w:del>
      <w:ins w:id="119" w:date="2024-03-29T15:30:16Z" w:author="Douglas Campbell">
        <w:r>
          <w:rPr>
            <w:rFonts w:ascii="Times New Roman" w:hAnsi="Times New Roman"/>
            <w:sz w:val="24"/>
            <w:szCs w:val="24"/>
            <w:rtl w:val="0"/>
            <w:lang w:val="en-US"/>
          </w:rPr>
          <w:t>missed step</w:t>
        </w:r>
      </w:ins>
      <w:r>
        <w:rPr>
          <w:rFonts w:ascii="Times New Roman" w:hAnsi="Times New Roman"/>
          <w:sz w:val="24"/>
          <w:szCs w:val="24"/>
          <w:rtl w:val="0"/>
          <w:lang w:val="en-US"/>
        </w:rPr>
        <w:t xml:space="preserve"> in the S-state cycling of an individual PSII. As more recombination events occur, desynchronization of S-state cycling among the </w:t>
      </w:r>
      <w:ins w:id="120" w:date="2024-03-29T15:32:11Z" w:author="Douglas Campbell">
        <w:r>
          <w:rPr>
            <w:rFonts w:ascii="Times New Roman" w:hAnsi="Times New Roman"/>
            <w:sz w:val="24"/>
            <w:szCs w:val="24"/>
            <w:rtl w:val="0"/>
            <w:lang w:val="en-US"/>
          </w:rPr>
          <w:t xml:space="preserve">population of </w:t>
        </w:r>
      </w:ins>
      <w:r>
        <w:rPr>
          <w:rFonts w:ascii="Times New Roman" w:hAnsi="Times New Roman"/>
          <w:sz w:val="24"/>
          <w:szCs w:val="24"/>
          <w:rtl w:val="0"/>
          <w:lang w:val="pt-PT"/>
        </w:rPr>
        <w:t xml:space="preserve">PSII </w:t>
      </w:r>
      <w:del w:id="121" w:date="2024-03-29T15:32:15Z" w:author="Douglas Campbell">
        <w:r>
          <w:rPr>
            <w:rFonts w:ascii="Times New Roman" w:hAnsi="Times New Roman"/>
            <w:sz w:val="24"/>
            <w:szCs w:val="24"/>
            <w:rtl w:val="0"/>
            <w:lang w:val="en-US"/>
          </w:rPr>
          <w:delText xml:space="preserve">of the population </w:delText>
        </w:r>
      </w:del>
      <w:r>
        <w:rPr>
          <w:rFonts w:ascii="Times New Roman" w:hAnsi="Times New Roman"/>
          <w:sz w:val="24"/>
          <w:szCs w:val="24"/>
          <w:rtl w:val="0"/>
          <w:lang w:val="en-US"/>
        </w:rPr>
        <w:t>will scramble the periodic changes in ChlF, dampening the observed oscillation</w:t>
      </w:r>
      <w:ins w:id="122" w:date="2024-03-29T15:30:36Z" w:author="Douglas Campbell">
        <w:r>
          <w:rPr>
            <w:rFonts w:ascii="Times New Roman" w:hAnsi="Times New Roman"/>
            <w:sz w:val="24"/>
            <w:szCs w:val="24"/>
            <w:rtl w:val="0"/>
            <w:lang w:val="en-US"/>
          </w:rPr>
          <w:t xml:space="preserve"> of the population level fluorescence.</w:t>
        </w:r>
      </w:ins>
      <w:r>
        <w:rPr>
          <w:rFonts w:ascii="Times New Roman" w:hAnsi="Times New Roman"/>
          <w:sz w:val="24"/>
          <w:szCs w:val="24"/>
          <w:rtl w:val="0"/>
          <w:lang w:val="en-US"/>
        </w:rPr>
        <w:t xml:space="preserve"> [19]. Prolonged synchronous cycling </w:t>
      </w:r>
      <w:del w:id="123" w:date="2024-03-29T15:31:22Z" w:author="Douglas Campbell">
        <w:r>
          <w:rPr>
            <w:rFonts w:ascii="Times New Roman" w:hAnsi="Times New Roman"/>
            <w:sz w:val="24"/>
            <w:szCs w:val="24"/>
            <w:rtl w:val="0"/>
            <w:lang w:val="it-IT"/>
          </w:rPr>
          <w:delText>indicates</w:delText>
        </w:r>
      </w:del>
      <w:ins w:id="124" w:date="2024-03-29T15:32:25Z" w:author="Douglas Campbell">
        <w:r>
          <w:rPr>
            <w:rFonts w:ascii="Times New Roman" w:hAnsi="Times New Roman"/>
            <w:sz w:val="24"/>
            <w:szCs w:val="24"/>
            <w:rtl w:val="0"/>
            <w:lang w:val="en-US"/>
          </w:rPr>
          <w:t>thus reflects</w:t>
        </w:r>
      </w:ins>
      <w:r>
        <w:rPr>
          <w:rFonts w:ascii="Times New Roman" w:hAnsi="Times New Roman"/>
          <w:sz w:val="24"/>
          <w:szCs w:val="24"/>
          <w:rtl w:val="0"/>
          <w:lang w:val="en-US"/>
        </w:rPr>
        <w:t xml:space="preserve"> fewer wasteful recombination reactions</w:t>
      </w:r>
      <w:ins w:id="125" w:date="2024-03-29T15:31:13Z" w:author="Douglas Campbell">
        <w:r>
          <w:rPr>
            <w:rFonts w:ascii="Times New Roman" w:hAnsi="Times New Roman"/>
            <w:sz w:val="24"/>
            <w:szCs w:val="24"/>
            <w:rtl w:val="0"/>
            <w:lang w:val="en-US"/>
          </w:rPr>
          <w:t xml:space="preserve"> at the level of each PSII</w:t>
        </w:r>
      </w:ins>
      <w:r>
        <w:rPr>
          <w:rFonts w:ascii="Times New Roman" w:hAnsi="Times New Roman"/>
          <w:sz w:val="24"/>
          <w:szCs w:val="24"/>
          <w:rtl w:val="0"/>
          <w:lang w:val="en-US"/>
        </w:rPr>
        <w:t xml:space="preserve"> and</w:t>
      </w:r>
      <w:del w:id="126" w:date="2024-03-29T15:32:34Z" w:author="Douglas Campbell">
        <w:r>
          <w:rPr>
            <w:rFonts w:ascii="Times New Roman" w:hAnsi="Times New Roman"/>
            <w:sz w:val="24"/>
            <w:szCs w:val="24"/>
            <w:rtl w:val="0"/>
          </w:rPr>
          <w:delText>,</w:delText>
        </w:r>
      </w:del>
      <w:r>
        <w:rPr>
          <w:rFonts w:ascii="Times New Roman" w:hAnsi="Times New Roman"/>
          <w:sz w:val="24"/>
          <w:szCs w:val="24"/>
          <w:rtl w:val="0"/>
          <w:lang w:val="en-US"/>
        </w:rPr>
        <w:t xml:space="preserve"> thus, more efficient photosynthetic energy conversion</w:t>
      </w:r>
      <w:commentRangeStart w:id="127"/>
      <w:r>
        <w:rPr>
          <w:rFonts w:ascii="Times New Roman" w:hAnsi="Times New Roman"/>
          <w:sz w:val="24"/>
          <w:szCs w:val="24"/>
          <w:rtl w:val="0"/>
        </w:rPr>
        <w:t>.</w:t>
      </w:r>
      <w:commentRangeEnd w:id="127"/>
      <w:r>
        <w:commentReference w:id="127"/>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289" cy="253694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rcRect l="0" t="13367" r="0" b="10745"/>
                    <a:stretch>
                      <a:fillRect/>
                    </a:stretch>
                  </pic:blipFill>
                  <pic:spPr>
                    <a:xfrm>
                      <a:off x="0" y="0"/>
                      <a:ext cx="5943289" cy="2536945"/>
                    </a:xfrm>
                    <a:prstGeom prst="rect">
                      <a:avLst/>
                    </a:prstGeom>
                    <a:ln w="12700" cap="flat">
                      <a:noFill/>
                      <a:miter lim="400000"/>
                    </a:ln>
                    <a:effectLst/>
                  </pic:spPr>
                </pic:pic>
              </a:graphicData>
            </a:graphic>
          </wp:inline>
        </w:drawing>
      </w:r>
      <w:r>
        <w:rPr>
          <w:rFonts w:ascii="Times New Roman" w:hAnsi="Times New Roman"/>
          <w:sz w:val="24"/>
          <w:szCs w:val="24"/>
          <w:rtl w:val="0"/>
          <w:lang w:val="en-US"/>
        </w:rPr>
        <w:t>Figure 3: Repeated single-turnover excitation of variable chlorophyll fluorescence for monitoring the S-state cycling in PSII during photosynthesis</w:t>
      </w:r>
      <w:commentRangeStart w:id="128"/>
      <w:r>
        <w:rPr>
          <w:rFonts w:ascii="Times New Roman" w:hAnsi="Times New Roman"/>
          <w:sz w:val="24"/>
          <w:szCs w:val="24"/>
          <w:rtl w:val="0"/>
        </w:rPr>
        <w:t xml:space="preserve"> </w:t>
      </w:r>
      <w:commentRangeEnd w:id="128"/>
      <w:r>
        <w:commentReference w:id="128"/>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i w:val="1"/>
          <w:iCs w:val="1"/>
          <w:sz w:val="24"/>
          <w:szCs w:val="24"/>
          <w:rtl w:val="0"/>
          <w:lang w:val="en-US"/>
        </w:rPr>
        <w:t>Measurement Conditions</w:t>
      </w:r>
    </w:p>
    <w:p>
      <w:pPr>
        <w:pStyle w:val="Body"/>
        <w:spacing w:line="360" w:lineRule="auto"/>
        <w:ind w:firstLine="482"/>
        <w:rPr>
          <w:rFonts w:ascii="Times New Roman" w:cs="Times New Roman" w:hAnsi="Times New Roman" w:eastAsia="Times New Roman"/>
          <w:sz w:val="24"/>
          <w:szCs w:val="24"/>
        </w:rPr>
      </w:pPr>
      <w:r>
        <w:rPr>
          <w:rFonts w:ascii="Times New Roman" w:hAnsi="Times New Roman"/>
          <w:sz w:val="24"/>
          <w:szCs w:val="24"/>
          <w:rtl w:val="0"/>
          <w:lang w:val="en-US"/>
        </w:rPr>
        <w:t xml:space="preserve">By evaluating the </w:t>
      </w:r>
      <w:ins w:id="129" w:date="2024-03-29T15:35:42Z" w:author="Douglas Campbell">
        <w:r>
          <w:rPr>
            <w:rFonts w:ascii="Times New Roman" w:hAnsi="Times New Roman"/>
            <w:sz w:val="24"/>
            <w:szCs w:val="24"/>
            <w:rtl w:val="0"/>
            <w:lang w:val="en-US"/>
          </w:rPr>
          <w:t xml:space="preserve">S-State </w:t>
        </w:r>
      </w:ins>
      <w:r>
        <w:rPr>
          <w:rFonts w:ascii="Times New Roman" w:hAnsi="Times New Roman"/>
          <w:sz w:val="24"/>
          <w:szCs w:val="24"/>
          <w:rtl w:val="0"/>
          <w:lang w:val="en-US"/>
        </w:rPr>
        <w:t xml:space="preserve">cycling of polar and temperate taxa of diatoms and green algae under a range of </w:t>
      </w:r>
      <w:ins w:id="130" w:date="2024-03-29T15:35:54Z" w:author="Douglas Campbell">
        <w:r>
          <w:rPr>
            <w:rFonts w:ascii="Times New Roman" w:hAnsi="Times New Roman"/>
            <w:sz w:val="24"/>
            <w:szCs w:val="24"/>
            <w:rtl w:val="0"/>
            <w:lang w:val="en-US"/>
          </w:rPr>
          <w:t xml:space="preserve">measurement </w:t>
        </w:r>
      </w:ins>
      <w:r>
        <w:rPr>
          <w:rFonts w:ascii="Times New Roman" w:hAnsi="Times New Roman"/>
          <w:sz w:val="24"/>
          <w:szCs w:val="24"/>
          <w:rtl w:val="0"/>
          <w:lang w:val="en-US"/>
        </w:rPr>
        <w:t xml:space="preserve">light and temperature conditions </w:t>
      </w:r>
      <w:commentRangeStart w:id="131"/>
      <w:r>
        <w:rPr>
          <w:rFonts w:ascii="Times New Roman" w:hAnsi="Times New Roman"/>
          <w:sz w:val="24"/>
          <w:szCs w:val="24"/>
          <w:rtl w:val="0"/>
        </w:rPr>
        <w:t>(</w:t>
      </w:r>
      <w:commentRangeEnd w:id="131"/>
      <w:r>
        <w:commentReference w:id="131"/>
      </w:r>
      <w:r>
        <w:rPr>
          <w:rFonts w:ascii="Times New Roman" w:hAnsi="Times New Roman"/>
          <w:sz w:val="24"/>
          <w:szCs w:val="24"/>
          <w:rtl w:val="0"/>
          <w:lang w:val="en-US"/>
        </w:rPr>
        <w:t>Table 2), we can determine if polar taxa have evolved to increase photosynthetic energy conversion efficiency by minimizing inefficient recombination reactions. Measurement temperatures ranged from 0 to 28</w:t>
      </w:r>
      <w:r>
        <w:rPr>
          <w:rFonts w:ascii="Times New Roman" w:hAnsi="Times New Roman" w:hint="default"/>
          <w:sz w:val="24"/>
          <w:szCs w:val="24"/>
          <w:rtl w:val="0"/>
          <w:lang w:val="en-US"/>
        </w:rPr>
        <w:t>°</w:t>
      </w:r>
      <w:r>
        <w:rPr>
          <w:rFonts w:ascii="Times New Roman" w:hAnsi="Times New Roman"/>
          <w:sz w:val="24"/>
          <w:szCs w:val="24"/>
          <w:rtl w:val="0"/>
          <w:lang w:val="en-US"/>
        </w:rPr>
        <w:t xml:space="preserve">C, depending on the taxa (Table 2).  </w:t>
      </w:r>
    </w:p>
    <w:p>
      <w:pPr>
        <w:pStyle w:val="Body"/>
        <w:spacing w:line="360" w:lineRule="auto"/>
        <w:ind w:firstLine="482"/>
        <w:rPr>
          <w:rFonts w:ascii="Times New Roman" w:cs="Times New Roman" w:hAnsi="Times New Roman" w:eastAsia="Times New Roman"/>
          <w:sz w:val="24"/>
          <w:szCs w:val="24"/>
        </w:rPr>
      </w:pPr>
      <w:r>
        <w:rPr>
          <w:rFonts w:ascii="Times New Roman" w:hAnsi="Times New Roman"/>
          <w:sz w:val="24"/>
          <w:szCs w:val="24"/>
          <w:rtl w:val="0"/>
          <w:lang w:val="en-US"/>
        </w:rPr>
        <w:t xml:space="preserve">Altering the spacing between </w:t>
      </w:r>
      <w:ins w:id="132" w:date="2024-03-29T15:46:53Z" w:author="Douglas Campbell">
        <w:r>
          <w:rPr>
            <w:rFonts w:ascii="Times New Roman" w:hAnsi="Times New Roman"/>
            <w:sz w:val="24"/>
            <w:szCs w:val="24"/>
            <w:rtl w:val="0"/>
            <w:lang w:val="en-US"/>
          </w:rPr>
          <w:t xml:space="preserve">sequential </w:t>
        </w:r>
      </w:ins>
      <w:r>
        <w:rPr>
          <w:rFonts w:ascii="Times New Roman" w:hAnsi="Times New Roman"/>
          <w:sz w:val="24"/>
          <w:szCs w:val="24"/>
          <w:rtl w:val="0"/>
          <w:lang w:val="en-US"/>
        </w:rPr>
        <w:t xml:space="preserve">flashes can simulate varying light conditions. At higher light </w:t>
      </w:r>
      <w:del w:id="133" w:date="2024-03-29T15:37:31Z" w:author="Douglas Campbell">
        <w:r>
          <w:rPr>
            <w:rFonts w:ascii="Times New Roman" w:hAnsi="Times New Roman"/>
            <w:sz w:val="24"/>
            <w:szCs w:val="24"/>
            <w:rtl w:val="0"/>
            <w:lang w:val="nl-NL"/>
          </w:rPr>
          <w:delText>intensities</w:delText>
        </w:r>
      </w:del>
      <w:ins w:id="134" w:date="2024-03-29T15:37:32Z" w:author="Douglas Campbell">
        <w:r>
          <w:rPr>
            <w:rFonts w:ascii="Times New Roman" w:hAnsi="Times New Roman"/>
            <w:sz w:val="24"/>
            <w:szCs w:val="24"/>
            <w:rtl w:val="0"/>
            <w:lang w:val="en-US"/>
          </w:rPr>
          <w:t>levels</w:t>
        </w:r>
      </w:ins>
      <w:r>
        <w:rPr>
          <w:rFonts w:ascii="Times New Roman" w:hAnsi="Times New Roman"/>
          <w:sz w:val="24"/>
          <w:szCs w:val="24"/>
          <w:rtl w:val="0"/>
          <w:lang w:val="en-US"/>
        </w:rPr>
        <w:t>, more photons</w:t>
      </w:r>
      <w:del w:id="135" w:date="2024-03-29T15:37:25Z" w:author="Douglas Campbell">
        <w:r>
          <w:rPr>
            <w:rFonts w:ascii="Times New Roman" w:hAnsi="Times New Roman"/>
            <w:sz w:val="24"/>
            <w:szCs w:val="24"/>
            <w:rtl w:val="0"/>
            <w:lang w:val="en-US"/>
          </w:rPr>
          <w:delText xml:space="preserve"> are emitted</w:delText>
        </w:r>
      </w:del>
      <w:ins w:id="136" w:date="2024-03-29T15:37:27Z" w:author="Douglas Campbell">
        <w:r>
          <w:rPr>
            <w:rFonts w:ascii="Times New Roman" w:hAnsi="Times New Roman"/>
            <w:sz w:val="24"/>
            <w:szCs w:val="24"/>
            <w:rtl w:val="0"/>
            <w:lang w:val="en-US"/>
          </w:rPr>
          <w:t xml:space="preserve"> arrive</w:t>
        </w:r>
      </w:ins>
      <w:r>
        <w:rPr>
          <w:rFonts w:ascii="Times New Roman" w:hAnsi="Times New Roman"/>
          <w:sz w:val="24"/>
          <w:szCs w:val="24"/>
          <w:rtl w:val="0"/>
          <w:lang w:val="en-US"/>
        </w:rPr>
        <w:t xml:space="preserve"> per unit of time, corresponding to shorter spacing between </w:t>
      </w:r>
      <w:ins w:id="137" w:date="2024-03-29T15:37:40Z" w:author="Douglas Campbell">
        <w:r>
          <w:rPr>
            <w:rFonts w:ascii="Times New Roman" w:hAnsi="Times New Roman"/>
            <w:sz w:val="24"/>
            <w:szCs w:val="24"/>
            <w:rtl w:val="0"/>
            <w:lang w:val="en-US"/>
          </w:rPr>
          <w:t xml:space="preserve">saturating </w:t>
        </w:r>
      </w:ins>
      <w:r>
        <w:rPr>
          <w:rFonts w:ascii="Times New Roman" w:hAnsi="Times New Roman"/>
          <w:sz w:val="24"/>
          <w:szCs w:val="24"/>
          <w:rtl w:val="0"/>
          <w:lang w:val="en-US"/>
        </w:rPr>
        <w:t>flashes</w:t>
      </w:r>
      <w:ins w:id="138" w:date="2024-03-29T15:37:52Z" w:author="Douglas Campbell">
        <w:r>
          <w:rPr>
            <w:rFonts w:ascii="Times New Roman" w:hAnsi="Times New Roman"/>
            <w:sz w:val="24"/>
            <w:szCs w:val="24"/>
            <w:rtl w:val="0"/>
            <w:lang w:val="en-US"/>
          </w:rPr>
          <w:t xml:space="preserve"> in our measurement protocol (Figure 3)</w:t>
        </w:r>
      </w:ins>
      <w:r>
        <w:rPr>
          <w:rFonts w:ascii="Times New Roman" w:hAnsi="Times New Roman"/>
          <w:sz w:val="24"/>
          <w:szCs w:val="24"/>
          <w:rtl w:val="0"/>
          <w:lang w:val="en-US"/>
        </w:rPr>
        <w:t xml:space="preserve">. Cultures were evaluated at flash spacings of  1, 2, 4, 8, and 16 seconds. Corresponding steady-state light levels were calculated for each unique measurement condition as follows: </w:t>
      </w:r>
    </w:p>
    <w:p>
      <w:pPr>
        <w:pStyle w:val="Body"/>
        <w:spacing w:line="480" w:lineRule="auto"/>
        <w:jc w:val="center"/>
        <w:rPr>
          <w:rFonts w:ascii="Times New Roman" w:cs="Times New Roman" w:hAnsi="Times New Roman" w:eastAsia="Times New Roman"/>
          <w:color w:val="000000"/>
          <w:sz w:val="24"/>
          <w:szCs w:val="24"/>
        </w:rPr>
      </w:pPr>
      <m:oMath>
        <m:r>
          <m:rPr>
            <m:nor/>
          </m:rPr>
          <w:rPr xmlns:w="http://schemas.openxmlformats.org/wordprocessingml/2006/main">
            <w:rFonts w:ascii="Cambria Math" w:hAnsi="Cambria Math"/>
            <w:i/>
            <w:color w:val="000000"/>
            <w:sz w:val="23"/>
            <w:szCs w:val="23"/>
          </w:rPr>
          <m:t>Light</m:t>
        </m:r>
        <m:r>
          <w:rPr xmlns:w="http://schemas.openxmlformats.org/wordprocessingml/2006/main">
            <w:rFonts w:ascii="Cambria Math" w:hAnsi="Cambria Math"/>
            <w:i/>
            <w:color w:val="000000"/>
            <w:sz w:val="23"/>
            <w:szCs w:val="23"/>
          </w:rPr>
          <m:t/>
        </m:r>
        <m:d>
          <m:dPr>
            <m:ctrlPr>
              <w:rPr xmlns:w="http://schemas.openxmlformats.org/wordprocessingml/2006/main">
                <w:rFonts w:ascii="Cambria Math" w:hAnsi="Cambria Math"/>
                <w:i/>
                <w:color w:val="000000"/>
                <w:sz w:val="23"/>
                <w:szCs w:val="23"/>
              </w:rPr>
            </m:ctrlPr>
          </m:dPr>
          <m:e>
            <m:r>
              <m:rPr>
                <m:nor/>
              </m:rPr>
              <w:rPr xmlns:w="http://schemas.openxmlformats.org/wordprocessingml/2006/main">
                <w:rFonts w:ascii="Cambria Math" w:hAnsi="Cambria Math"/>
                <w:i/>
                <w:color w:val="000000"/>
                <w:sz w:val="23"/>
                <w:szCs w:val="23"/>
              </w:rPr>
              <m:t>μmol γ</m:t>
            </m:r>
            <m:r>
              <w:rPr xmlns:w="http://schemas.openxmlformats.org/wordprocessingml/2006/main">
                <w:rFonts w:ascii="Cambria Math" w:hAnsi="Cambria Math"/>
                <w:i/>
                <w:color w:val="000000"/>
                <w:sz w:val="23"/>
                <w:szCs w:val="23"/>
              </w:rPr>
              <m:t/>
            </m:r>
            <m:sSup>
              <m:e>
                <m:r>
                  <m:rPr>
                    <m:nor/>
                  </m:rPr>
                  <w:rPr xmlns:w="http://schemas.openxmlformats.org/wordprocessingml/2006/main">
                    <w:rFonts w:ascii="Cambria Math" w:hAnsi="Cambria Math"/>
                    <w:i/>
                    <w:color w:val="000000"/>
                    <w:sz w:val="23"/>
                    <w:szCs w:val="23"/>
                  </w:rPr>
                  <m:t>m</m:t>
                </m:r>
              </m:e>
              <m:sup>
                <m:r>
                  <m:rPr>
                    <m:nor/>
                  </m:rPr>
                  <w:rPr xmlns:w="http://schemas.openxmlformats.org/wordprocessingml/2006/main">
                    <w:rFonts w:ascii="Cambria Math" w:hAnsi="Cambria Math"/>
                    <w:i/>
                    <w:color w:val="000000"/>
                    <w:sz w:val="23"/>
                    <w:szCs w:val="23"/>
                  </w:rPr>
                  <m:t>-2</m:t>
                </m:r>
              </m:sup>
            </m:sSup>
            <m:sSup>
              <m:e>
                <m:r>
                  <m:rPr>
                    <m:nor/>
                  </m:rPr>
                  <w:rPr xmlns:w="http://schemas.openxmlformats.org/wordprocessingml/2006/main">
                    <w:rFonts w:ascii="Cambria Math" w:hAnsi="Cambria Math"/>
                    <w:i/>
                    <w:color w:val="000000"/>
                    <w:sz w:val="23"/>
                    <w:szCs w:val="23"/>
                  </w:rPr>
                  <m:t>s</m:t>
                </m:r>
              </m:e>
              <m:sup>
                <m:r>
                  <m:rPr>
                    <m:nor/>
                  </m:rPr>
                  <w:rPr xmlns:w="http://schemas.openxmlformats.org/wordprocessingml/2006/main">
                    <w:rFonts w:ascii="Cambria Math" w:hAnsi="Cambria Math"/>
                    <w:i/>
                    <w:color w:val="000000"/>
                    <w:sz w:val="23"/>
                    <w:szCs w:val="23"/>
                  </w:rPr>
                  <m:t>-1</m:t>
                </m:r>
              </m:sup>
            </m:sSup>
          </m:e>
        </m:d>
        <m:r>
          <m:rPr>
            <m:nor/>
          </m:rPr>
          <w:rPr xmlns:w="http://schemas.openxmlformats.org/wordprocessingml/2006/main">
            <w:rFonts w:ascii="Cambria Math" w:hAnsi="Cambria Math"/>
            <w:i/>
            <w:color w:val="000000"/>
            <w:sz w:val="23"/>
            <w:szCs w:val="23"/>
          </w:rPr>
          <m:t/>
        </m:r>
        <m:r>
          <m:rPr>
            <m:nor/>
          </m:rP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f>
          <m:fPr>
            <m:ctrlPr>
              <w:rPr xmlns:w="http://schemas.openxmlformats.org/wordprocessingml/2006/main">
                <w:rFonts w:ascii="Cambria Math" w:hAnsi="Cambria Math"/>
                <w:i/>
                <w:color w:val="000000"/>
                <w:sz w:val="23"/>
                <w:szCs w:val="23"/>
              </w:rPr>
            </m:ctrlPr>
            <m:type m:val="bar"/>
          </m:fPr>
          <m:num>
            <m:r>
              <m:rPr>
                <m:nor/>
              </m:rPr>
              <w:rPr xmlns:w="http://schemas.openxmlformats.org/wordprocessingml/2006/main">
                <w:rFonts w:ascii="Cambria Math" w:hAnsi="Cambria Math"/>
                <w:i/>
                <w:color w:val="000000"/>
                <w:sz w:val="23"/>
                <w:szCs w:val="23"/>
              </w:rPr>
              <m:t>1</m:t>
            </m:r>
          </m:num>
          <m:den>
            <m:r>
              <m:rPr>
                <m:nor/>
              </m:rPr>
              <w:rPr xmlns:w="http://schemas.openxmlformats.org/wordprocessingml/2006/main">
                <w:rFonts w:ascii="Cambria Math" w:hAnsi="Cambria Math"/>
                <w:i/>
                <w:color w:val="000000"/>
                <w:sz w:val="23"/>
                <w:szCs w:val="23"/>
              </w:rPr>
              <m:t>flash spacing (s)</m:t>
            </m:r>
          </m:den>
        </m:f>
        <m:r>
          <m:rPr>
            <m:nor/>
          </m:rPr>
          <w:rPr xmlns:w="http://schemas.openxmlformats.org/wordprocessingml/2006/main">
            <w:rFonts w:ascii="Cambria Math" w:hAnsi="Cambria Math"/>
            <w:i/>
            <w:color w:val="000000"/>
            <w:sz w:val="23"/>
            <w:szCs w:val="23"/>
          </w:rPr>
          <m:t>×</m:t>
        </m:r>
        <m:f>
          <m:fPr>
            <m:ctrlPr>
              <w:rPr xmlns:w="http://schemas.openxmlformats.org/wordprocessingml/2006/main">
                <w:rFonts w:ascii="Cambria Math" w:hAnsi="Cambria Math"/>
                <w:i/>
                <w:color w:val="000000"/>
                <w:sz w:val="23"/>
                <w:szCs w:val="23"/>
              </w:rPr>
            </m:ctrlPr>
            <m:type m:val="bar"/>
          </m:fPr>
          <m:num>
            <m:r>
              <m:rPr>
                <m:nor/>
              </m:rPr>
              <w:rPr xmlns:w="http://schemas.openxmlformats.org/wordprocessingml/2006/main">
                <w:rFonts w:ascii="Cambria Math" w:hAnsi="Cambria Math"/>
                <w:i/>
                <w:color w:val="000000"/>
                <w:sz w:val="23"/>
                <w:szCs w:val="23"/>
              </w:rPr>
              <m:t>1</m:t>
            </m:r>
          </m:num>
          <m:den>
            <m:sSub>
              <m:e>
                <m:r>
                  <m:rPr>
                    <m:nor/>
                  </m:rPr>
                  <w:rPr xmlns:w="http://schemas.openxmlformats.org/wordprocessingml/2006/main">
                    <w:rFonts w:ascii="Cambria Math" w:hAnsi="Cambria Math"/>
                    <w:i/>
                    <w:color w:val="000000"/>
                    <w:sz w:val="23"/>
                    <w:szCs w:val="23"/>
                  </w:rPr>
                  <m:t>σ</m:t>
                </m:r>
              </m:e>
              <m:sub>
                <m:r>
                  <m:rPr>
                    <m:nor/>
                  </m:rPr>
                  <w:rPr xmlns:w="http://schemas.openxmlformats.org/wordprocessingml/2006/main">
                    <w:rFonts w:ascii="Cambria Math" w:hAnsi="Cambria Math"/>
                    <w:i/>
                    <w:color w:val="000000"/>
                    <w:sz w:val="23"/>
                    <w:szCs w:val="23"/>
                  </w:rPr>
                  <m:t>PSII</m:t>
                </m:r>
              </m:sub>
            </m:sSub>
            <m:r>
              <m:rPr>
                <m:nor/>
              </m:rPr>
              <w:rPr xmlns:w="http://schemas.openxmlformats.org/wordprocessingml/2006/main">
                <w:rFonts w:ascii="Cambria Math" w:hAnsi="Cambria Math"/>
                <w:i/>
                <w:color w:val="000000"/>
                <w:sz w:val="23"/>
                <w:szCs w:val="23"/>
              </w:rPr>
              <m:t>(</m:t>
            </m:r>
            <m:sSup>
              <m:e>
                <m:r>
                  <m:rPr>
                    <m:nor/>
                  </m:rPr>
                  <w:rPr xmlns:w="http://schemas.openxmlformats.org/wordprocessingml/2006/main">
                    <w:rFonts w:ascii="Cambria Math" w:hAnsi="Cambria Math"/>
                    <w:i/>
                    <w:color w:val="000000"/>
                    <w:sz w:val="23"/>
                    <w:szCs w:val="23"/>
                  </w:rPr>
                  <m:t>Å</m:t>
                </m:r>
              </m:e>
              <m:sup>
                <m:r>
                  <m:rPr>
                    <m:nor/>
                  </m:rPr>
                  <w:rPr xmlns:w="http://schemas.openxmlformats.org/wordprocessingml/2006/main">
                    <w:rFonts w:ascii="Cambria Math" w:hAnsi="Cambria Math"/>
                    <w:i/>
                    <w:color w:val="000000"/>
                    <w:sz w:val="23"/>
                    <w:szCs w:val="23"/>
                  </w:rPr>
                  <m:t>2</m:t>
                </m:r>
              </m:sup>
            </m:sSup>
            <m:sSup>
              <m:e>
                <m:r>
                  <m:rPr>
                    <m:nor/>
                  </m:rPr>
                  <w:rPr xmlns:w="http://schemas.openxmlformats.org/wordprocessingml/2006/main">
                    <w:rFonts w:ascii="Cambria Math" w:hAnsi="Cambria Math"/>
                    <w:i/>
                    <w:color w:val="000000"/>
                    <w:sz w:val="23"/>
                    <w:szCs w:val="23"/>
                  </w:rPr>
                  <m:t>γ</m:t>
                </m:r>
              </m:e>
              <m:sup>
                <m:r>
                  <m:rPr>
                    <m:nor/>
                  </m:rPr>
                  <w:rPr xmlns:w="http://schemas.openxmlformats.org/wordprocessingml/2006/main">
                    <w:rFonts w:ascii="Cambria Math" w:hAnsi="Cambria Math"/>
                    <w:i/>
                    <w:color w:val="000000"/>
                    <w:sz w:val="23"/>
                    <w:szCs w:val="23"/>
                  </w:rPr>
                  <m:t>-1</m:t>
                </m:r>
              </m:sup>
            </m:sSup>
            <m:r>
              <m:rPr>
                <m:nor/>
              </m:rPr>
              <w:rPr xmlns:w="http://schemas.openxmlformats.org/wordprocessingml/2006/main">
                <w:rFonts w:ascii="Cambria Math" w:hAnsi="Cambria Math"/>
                <w:i/>
                <w:color w:val="000000"/>
                <w:sz w:val="23"/>
                <w:szCs w:val="23"/>
              </w:rPr>
              <m:t>)</m:t>
            </m:r>
          </m:den>
        </m:f>
        <m:r>
          <m:rPr>
            <m:nor/>
          </m:rPr>
          <w:rPr xmlns:w="http://schemas.openxmlformats.org/wordprocessingml/2006/main">
            <w:rFonts w:ascii="Cambria Math" w:hAnsi="Cambria Math"/>
            <w:i/>
            <w:color w:val="000000"/>
            <w:sz w:val="23"/>
            <w:szCs w:val="23"/>
          </w:rPr>
          <m:t>×</m:t>
        </m:r>
        <m:f>
          <m:fPr>
            <m:ctrlPr>
              <w:rPr xmlns:w="http://schemas.openxmlformats.org/wordprocessingml/2006/main">
                <w:rFonts w:ascii="Cambria Math" w:hAnsi="Cambria Math"/>
                <w:i/>
                <w:color w:val="000000"/>
                <w:sz w:val="23"/>
                <w:szCs w:val="23"/>
              </w:rPr>
            </m:ctrlPr>
            <m:type m:val="bar"/>
          </m:fPr>
          <m:num>
            <m:r>
              <m:rPr>
                <m:nor/>
              </m:rP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
            </m:r>
            <m:sSup>
              <m:e>
                <m:r>
                  <m:rPr>
                    <m:nor/>
                  </m:rPr>
                  <w:rPr xmlns:w="http://schemas.openxmlformats.org/wordprocessingml/2006/main">
                    <w:rFonts w:ascii="Cambria Math" w:hAnsi="Cambria Math"/>
                    <w:i/>
                    <w:color w:val="000000"/>
                    <w:sz w:val="23"/>
                    <w:szCs w:val="23"/>
                  </w:rPr>
                  <m:t>m</m:t>
                </m:r>
              </m:e>
              <m:sup>
                <m:r>
                  <m:rPr>
                    <m:nor/>
                  </m:rPr>
                  <w:rPr xmlns:w="http://schemas.openxmlformats.org/wordprocessingml/2006/main">
                    <w:rFonts w:ascii="Cambria Math" w:hAnsi="Cambria Math"/>
                    <w:i/>
                    <w:color w:val="000000"/>
                    <w:sz w:val="23"/>
                    <w:szCs w:val="23"/>
                  </w:rPr>
                  <m:t>2</m:t>
                </m:r>
              </m:sup>
            </m:sSup>
          </m:num>
          <m:den>
            <m:r>
              <m:rPr>
                <m:nor/>
              </m:rPr>
              <w:rPr xmlns:w="http://schemas.openxmlformats.org/wordprocessingml/2006/main">
                <w:rFonts w:ascii="Cambria Math" w:hAnsi="Cambria Math"/>
                <w:i/>
                <w:color w:val="000000"/>
                <w:sz w:val="23"/>
                <w:szCs w:val="23"/>
              </w:rPr>
              <m:t>1E20</m:t>
            </m:r>
            <m:r>
              <w:rPr xmlns:w="http://schemas.openxmlformats.org/wordprocessingml/2006/main">
                <w:rFonts w:ascii="Cambria Math" w:hAnsi="Cambria Math"/>
                <w:i/>
                <w:color w:val="000000"/>
                <w:sz w:val="23"/>
                <w:szCs w:val="23"/>
              </w:rPr>
              <m:t/>
            </m:r>
            <m:sSup>
              <m:e>
                <m:r>
                  <m:rPr>
                    <m:nor/>
                  </m:rPr>
                  <w:rPr xmlns:w="http://schemas.openxmlformats.org/wordprocessingml/2006/main">
                    <w:rFonts w:ascii="Cambria Math" w:hAnsi="Cambria Math"/>
                    <w:i/>
                    <w:color w:val="000000"/>
                    <w:sz w:val="23"/>
                    <w:szCs w:val="23"/>
                  </w:rPr>
                  <m:t>Å</m:t>
                </m:r>
              </m:e>
              <m:sup>
                <m:r>
                  <m:rPr>
                    <m:nor/>
                  </m:rPr>
                  <w:rPr xmlns:w="http://schemas.openxmlformats.org/wordprocessingml/2006/main">
                    <w:rFonts w:ascii="Cambria Math" w:hAnsi="Cambria Math"/>
                    <w:i/>
                    <w:color w:val="000000"/>
                    <w:sz w:val="23"/>
                    <w:szCs w:val="23"/>
                  </w:rPr>
                  <m:t>2</m:t>
                </m:r>
              </m:sup>
            </m:sSup>
          </m:den>
        </m:f>
        <m:r>
          <m:rPr>
            <m:nor/>
          </m:rPr>
          <w:rPr xmlns:w="http://schemas.openxmlformats.org/wordprocessingml/2006/main">
            <w:rFonts w:ascii="Cambria Math" w:hAnsi="Cambria Math"/>
            <w:i/>
            <w:color w:val="000000"/>
            <w:sz w:val="23"/>
            <w:szCs w:val="23"/>
          </w:rPr>
          <m:t>×</m:t>
        </m:r>
        <m:f>
          <m:fPr>
            <m:ctrlPr>
              <w:rPr xmlns:w="http://schemas.openxmlformats.org/wordprocessingml/2006/main">
                <w:rFonts w:ascii="Cambria Math" w:hAnsi="Cambria Math"/>
                <w:i/>
                <w:color w:val="000000"/>
                <w:sz w:val="23"/>
                <w:szCs w:val="23"/>
              </w:rPr>
            </m:ctrlPr>
            <m:type m:val="bar"/>
          </m:fPr>
          <m:num>
            <m:r>
              <m:rPr>
                <m:nor/>
              </m:rPr>
              <w:rPr xmlns:w="http://schemas.openxmlformats.org/wordprocessingml/2006/main">
                <w:rFonts w:ascii="Cambria Math" w:hAnsi="Cambria Math"/>
                <w:i/>
                <w:color w:val="000000"/>
                <w:sz w:val="23"/>
                <w:szCs w:val="23"/>
              </w:rPr>
              <m:t>1 μmol</m:t>
            </m:r>
          </m:num>
          <m:den>
            <m:r>
              <m:rPr>
                <m:nor/>
              </m:rPr>
              <w:rPr xmlns:w="http://schemas.openxmlformats.org/wordprocessingml/2006/main">
                <w:rFonts w:ascii="Cambria Math" w:hAnsi="Cambria Math"/>
                <w:i/>
                <w:color w:val="000000"/>
                <w:sz w:val="23"/>
                <w:szCs w:val="23"/>
              </w:rPr>
              <m:t>6.02 2E17 γ</m:t>
            </m:r>
          </m:den>
        </m:f>
      </m:oMath>
      <w:r>
        <w:rPr>
          <w:rFonts w:ascii="Times New Roman" w:hAnsi="Times New Roman"/>
          <w:sz w:val="24"/>
          <w:szCs w:val="24"/>
          <w:rtl w:val="0"/>
        </w:rPr>
        <w:t xml:space="preserve"> </w:t>
      </w:r>
      <w:r>
        <w:rPr>
          <w:rFonts w:ascii="Times New Roman" w:hAnsi="Times New Roman"/>
          <w:b w:val="1"/>
          <w:bCs w:val="1"/>
          <w:sz w:val="24"/>
          <w:szCs w:val="24"/>
          <w:rtl w:val="0"/>
          <w:lang w:val="fr-FR"/>
        </w:rPr>
        <w:t>(Equation 2)</w:t>
      </w:r>
    </w:p>
    <w:p>
      <w:pPr>
        <w:pStyle w:val="Body"/>
        <w:spacing w:line="360" w:lineRule="auto"/>
        <w:ind w:firstLine="482"/>
        <w:rPr>
          <w:rFonts w:ascii="Times New Roman" w:cs="Times New Roman" w:hAnsi="Times New Roman" w:eastAsia="Times New Roman"/>
          <w:sz w:val="24"/>
          <w:szCs w:val="24"/>
        </w:rPr>
      </w:pPr>
      <w:r>
        <w:rPr>
          <w:rFonts w:ascii="Times New Roman" w:hAnsi="Times New Roman"/>
          <w:sz w:val="24"/>
          <w:szCs w:val="24"/>
          <w:rtl w:val="0"/>
          <w:lang w:val="en-US"/>
        </w:rPr>
        <w:t>This calculation requires the effective absorption cross-section of photosystem II (</w:t>
      </w:r>
      <w:r>
        <w:rPr>
          <w:rFonts w:ascii="Times New Roman" w:hAnsi="Times New Roman" w:hint="default"/>
          <w:sz w:val="24"/>
          <w:szCs w:val="24"/>
          <w:rtl w:val="0"/>
          <w:lang w:val="en-US"/>
        </w:rPr>
        <w:t>σ</w:t>
      </w:r>
      <w:r>
        <w:rPr>
          <w:rFonts w:ascii="Times New Roman" w:hAnsi="Times New Roman"/>
          <w:sz w:val="24"/>
          <w:szCs w:val="24"/>
          <w:vertAlign w:val="subscript"/>
          <w:rtl w:val="0"/>
          <w:lang w:val="pt-PT"/>
        </w:rPr>
        <w:t>PSII</w:t>
      </w:r>
      <w:r>
        <w:rPr>
          <w:rFonts w:ascii="Times New Roman" w:hAnsi="Times New Roman"/>
          <w:sz w:val="24"/>
          <w:szCs w:val="24"/>
          <w:rtl w:val="0"/>
          <w:lang w:val="en-US"/>
        </w:rPr>
        <w:t>), a parameter estimated from the ChlF induction curve during the saturation phase</w:t>
      </w:r>
      <w:ins w:id="139" w:date="2024-03-29T15:38:16Z" w:author="Douglas Campbell">
        <w:r>
          <w:rPr>
            <w:rFonts w:ascii="Times New Roman" w:hAnsi="Times New Roman"/>
            <w:sz w:val="24"/>
            <w:szCs w:val="24"/>
            <w:rtl w:val="0"/>
            <w:lang w:val="en-US"/>
          </w:rPr>
          <w:t xml:space="preserve"> (Kolber 1998 citation)</w:t>
        </w:r>
      </w:ins>
      <w:r>
        <w:rPr>
          <w:rFonts w:ascii="Times New Roman" w:hAnsi="Times New Roman"/>
          <w:sz w:val="24"/>
          <w:szCs w:val="24"/>
          <w:rtl w:val="0"/>
          <w:lang w:val="en-US"/>
        </w:rPr>
        <w:t xml:space="preserve">. This parameter represents the probability of light capture by the PSII antenna bed associated with the dark-adapted PSII [16,20]. The conversion of flash spacing to light levels yielded similar </w:t>
      </w:r>
      <w:ins w:id="140" w:date="2024-03-29T15:38:37Z" w:author="Douglas Campbell">
        <w:r>
          <w:rPr>
            <w:rFonts w:ascii="Times New Roman" w:hAnsi="Times New Roman"/>
            <w:sz w:val="24"/>
            <w:szCs w:val="24"/>
            <w:rtl w:val="0"/>
            <w:lang w:val="en-US"/>
          </w:rPr>
          <w:t xml:space="preserve">ranges of effective </w:t>
        </w:r>
      </w:ins>
      <w:del w:id="141" w:date="2024-03-29T15:38:31Z" w:author="Douglas Campbell">
        <w:r>
          <w:rPr>
            <w:rFonts w:ascii="Times New Roman" w:hAnsi="Times New Roman"/>
            <w:sz w:val="24"/>
            <w:szCs w:val="24"/>
            <w:rtl w:val="0"/>
            <w:lang w:val="fr-FR"/>
          </w:rPr>
          <w:delText xml:space="preserve">but unique </w:delText>
        </w:r>
      </w:del>
      <w:r>
        <w:rPr>
          <w:rFonts w:ascii="Times New Roman" w:hAnsi="Times New Roman"/>
          <w:sz w:val="24"/>
          <w:szCs w:val="24"/>
          <w:rtl w:val="0"/>
          <w:lang w:val="en-US"/>
        </w:rPr>
        <w:t xml:space="preserve">measurement </w:t>
      </w:r>
      <w:del w:id="142" w:date="2024-03-29T15:38:40Z" w:author="Douglas Campbell">
        <w:r>
          <w:rPr>
            <w:rFonts w:ascii="Times New Roman" w:hAnsi="Times New Roman"/>
            <w:sz w:val="24"/>
            <w:szCs w:val="24"/>
            <w:rtl w:val="0"/>
            <w:lang w:val="en-US"/>
          </w:rPr>
          <w:delText xml:space="preserve">ranges of </w:delText>
        </w:r>
      </w:del>
      <w:r>
        <w:rPr>
          <w:rFonts w:ascii="Times New Roman" w:hAnsi="Times New Roman"/>
          <w:sz w:val="24"/>
          <w:szCs w:val="24"/>
          <w:rtl w:val="0"/>
          <w:lang w:val="en-US"/>
        </w:rPr>
        <w:t>light level</w:t>
      </w:r>
      <w:ins w:id="143" w:date="2024-03-29T15:38:43Z" w:author="Douglas Campbell">
        <w:r>
          <w:rPr>
            <w:rFonts w:ascii="Times New Roman" w:hAnsi="Times New Roman"/>
            <w:sz w:val="24"/>
            <w:szCs w:val="24"/>
            <w:rtl w:val="0"/>
            <w:lang w:val="en-US"/>
          </w:rPr>
          <w:t>s</w:t>
        </w:r>
      </w:ins>
      <w:r>
        <w:rPr>
          <w:rFonts w:ascii="Times New Roman" w:hAnsi="Times New Roman"/>
          <w:sz w:val="24"/>
          <w:szCs w:val="24"/>
          <w:rtl w:val="0"/>
          <w:lang w:val="en-US"/>
        </w:rPr>
        <w:t xml:space="preserve"> for each strain (Table 2). </w:t>
      </w:r>
      <w:ins w:id="144" w:date="2024-03-29T15:41:58Z" w:author="Douglas Campbell">
        <w:r>
          <w:rPr>
            <w:rFonts w:ascii="Times New Roman" w:hAnsi="Times New Roman"/>
            <w:sz w:val="24"/>
            <w:szCs w:val="24"/>
            <w:rtl w:val="0"/>
            <w:lang w:val="en-US"/>
          </w:rPr>
          <w:t xml:space="preserve">  For comparison, full sunlight at the sea surface is ~ 2000 </w:t>
        </w:r>
      </w:ins>
      <w:ins w:id="145" w:date="2024-03-29T15:41:58Z" w:author="Douglas Campbell">
        <w:r>
          <w:rPr>
            <w:rtl w:val="0"/>
            <w:lang w:val="en-US"/>
          </w:rPr>
          <w:t>µ</w:t>
        </w:r>
      </w:ins>
      <w:ins w:id="146" w:date="2024-03-29T15:41:58Z" w:author="Douglas Campbell">
        <w:r>
          <w:rPr>
            <w:rtl w:val="0"/>
            <w:lang w:val="en-US"/>
          </w:rPr>
          <w:t>mol photons m</w:t>
        </w:r>
      </w:ins>
      <w:ins w:id="147" w:date="2024-03-29T15:41:58Z" w:author="Douglas Campbell">
        <w:r>
          <w:rPr>
            <w:vertAlign w:val="superscript"/>
            <w:rtl w:val="0"/>
            <w:lang w:val="en-US"/>
          </w:rPr>
          <w:t>-2</w:t>
        </w:r>
      </w:ins>
      <w:ins w:id="148" w:date="2024-03-29T15:41:58Z" w:author="Douglas Campbell">
        <w:r>
          <w:rPr>
            <w:rtl w:val="0"/>
            <w:lang w:val="en-US"/>
          </w:rPr>
          <w:t>s</w:t>
        </w:r>
      </w:ins>
      <w:ins w:id="149" w:date="2024-03-29T15:41:58Z" w:author="Douglas Campbell">
        <w:r>
          <w:rPr>
            <w:vertAlign w:val="superscript"/>
            <w:rtl w:val="0"/>
            <w:lang w:val="en-US"/>
          </w:rPr>
          <w:t>-1</w:t>
        </w:r>
      </w:ins>
      <w:ins w:id="150" w:date="2024-03-29T15:41:58Z" w:author="Douglas Campbell">
        <w:r>
          <w:rPr>
            <w:rFonts w:ascii="Times New Roman" w:hAnsi="Times New Roman"/>
            <w:sz w:val="24"/>
            <w:szCs w:val="24"/>
            <w:rtl w:val="0"/>
          </w:rPr>
          <w:t xml:space="preserve">  s</w:t>
        </w:r>
      </w:ins>
      <w:ins w:id="151" w:date="2024-03-29T15:41:58Z" w:author="Douglas Campbell">
        <w:r>
          <w:rPr>
            <w:rFonts w:ascii="Times New Roman" w:hAnsi="Times New Roman"/>
            <w:sz w:val="24"/>
            <w:szCs w:val="24"/>
            <w:rtl w:val="0"/>
            <w:lang w:val="en-US"/>
          </w:rPr>
          <w:t xml:space="preserve">o our measurement light ranges ~ 5 orders of magnitude lower than full sunlight, and ~ 3 orders of magnitude below the ~ 20 </w:t>
        </w:r>
      </w:ins>
      <w:ins w:id="152" w:date="2024-03-29T15:41:58Z" w:author="Douglas Campbell">
        <w:r>
          <w:rPr>
            <w:rtl w:val="0"/>
            <w:lang w:val="en-US"/>
          </w:rPr>
          <w:t>µ</w:t>
        </w:r>
      </w:ins>
      <w:ins w:id="153" w:date="2024-03-29T15:41:58Z" w:author="Douglas Campbell">
        <w:r>
          <w:rPr>
            <w:rtl w:val="0"/>
            <w:lang w:val="en-US"/>
          </w:rPr>
          <w:t>mol photons m</w:t>
        </w:r>
      </w:ins>
      <w:ins w:id="154" w:date="2024-03-29T15:41:58Z" w:author="Douglas Campbell">
        <w:r>
          <w:rPr>
            <w:vertAlign w:val="superscript"/>
            <w:rtl w:val="0"/>
            <w:lang w:val="en-US"/>
          </w:rPr>
          <w:t>-2</w:t>
        </w:r>
      </w:ins>
      <w:ins w:id="155" w:date="2024-03-29T15:41:58Z" w:author="Douglas Campbell">
        <w:r>
          <w:rPr>
            <w:rtl w:val="0"/>
            <w:lang w:val="en-US"/>
          </w:rPr>
          <w:t>s</w:t>
        </w:r>
      </w:ins>
      <w:ins w:id="156" w:date="2024-03-29T15:41:58Z" w:author="Douglas Campbell">
        <w:r>
          <w:rPr>
            <w:vertAlign w:val="superscript"/>
            <w:rtl w:val="0"/>
            <w:lang w:val="en-US"/>
          </w:rPr>
          <w:t>-1</w:t>
        </w:r>
      </w:ins>
      <w:ins w:id="157" w:date="2024-03-29T15:41:58Z" w:author="Douglas Campbell">
        <w:r>
          <w:rPr>
            <w:vertAlign w:val="superscript"/>
            <w:rtl w:val="0"/>
            <w:lang w:val="en-US"/>
          </w:rPr>
          <w:t xml:space="preserve"> </w:t>
        </w:r>
      </w:ins>
      <w:ins w:id="158" w:date="2024-03-29T15:41:58Z" w:author="Douglas Campbell">
        <w:r>
          <w:rPr>
            <w:rFonts w:ascii="Times New Roman" w:hAnsi="Times New Roman"/>
            <w:sz w:val="24"/>
            <w:szCs w:val="24"/>
            <w:rtl w:val="0"/>
            <w:lang w:val="en-US"/>
          </w:rPr>
          <w:t>threshold, used to define the conventional bottom of the photic zone supporting photosynthetic productivity in the oceans</w:t>
        </w:r>
      </w:ins>
      <w:commentRangeStart w:id="159"/>
      <w:ins w:id="160" w:date="2024-03-29T15:41:58Z" w:author="Douglas Campbell">
        <w:r>
          <w:rPr>
            <w:rFonts w:ascii="Times New Roman" w:hAnsi="Times New Roman"/>
            <w:sz w:val="24"/>
            <w:szCs w:val="24"/>
            <w:rtl w:val="0"/>
            <w:lang w:val="en-US"/>
          </w:rPr>
          <w:t>.</w:t>
        </w:r>
      </w:ins>
      <w:commentRangeEnd w:id="159"/>
      <w:r>
        <w:commentReference w:id="159"/>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Table 2: Measurement conditions by strain  </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1840"/>
        <w:gridCol w:w="1986"/>
        <w:gridCol w:w="2840"/>
        <w:gridCol w:w="2694"/>
      </w:tblGrid>
      <w:tr>
        <w:tblPrEx>
          <w:shd w:val="clear" w:color="auto" w:fill="cad1d7"/>
        </w:tblPrEx>
        <w:trPr>
          <w:trHeight w:val="900" w:hRule="atLeast"/>
        </w:trPr>
        <w:tc>
          <w:tcPr>
            <w:tcW w:type="dxa" w:w="18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Strain</w:t>
            </w:r>
          </w:p>
        </w:tc>
        <w:tc>
          <w:tcPr>
            <w:tcW w:type="dxa" w:w="198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Flash Spacings (s)</w:t>
            </w:r>
          </w:p>
        </w:tc>
        <w:tc>
          <w:tcPr>
            <w:tcW w:type="dxa" w:w="28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w:rPr>
                <w:rFonts w:ascii="Times New Roman" w:cs="Times New Roman" w:hAnsi="Times New Roman" w:eastAsia="Times New Roman"/>
                <w:sz w:val="24"/>
                <w:szCs w:val="24"/>
                <w:shd w:val="nil" w:color="auto" w:fill="auto"/>
              </w:rPr>
            </w:pPr>
            <w:r>
              <w:rPr>
                <w:rFonts w:ascii="Times New Roman" w:hAnsi="Times New Roman"/>
                <w:sz w:val="24"/>
                <w:szCs w:val="24"/>
                <w:shd w:val="nil" w:color="auto" w:fill="auto"/>
                <w:rtl w:val="0"/>
                <w:lang w:val="en-US"/>
              </w:rPr>
              <w:t xml:space="preserve">Steady Light Level </w:t>
            </w:r>
            <w:r>
              <w:rPr>
                <w:rFonts w:ascii="Times New Roman" w:hAnsi="Times New Roman"/>
                <w:sz w:val="24"/>
                <w:szCs w:val="24"/>
                <w:shd w:val="nil" w:color="auto" w:fill="auto"/>
                <w:rtl w:val="0"/>
                <w:lang w:val="en-US"/>
              </w:rPr>
              <w:t xml:space="preserve">Equivalent </w:t>
            </w:r>
            <w:r>
              <w:rPr>
                <w:rFonts w:ascii="Times New Roman" w:hAnsi="Times New Roman"/>
                <w:sz w:val="24"/>
                <w:szCs w:val="24"/>
                <w:shd w:val="nil" w:color="auto" w:fill="auto"/>
                <w:rtl w:val="0"/>
                <w:lang w:val="en-US"/>
              </w:rPr>
              <w:t>Range</w:t>
            </w:r>
          </w:p>
          <w:p>
            <w:pPr>
              <w:pStyle w:val="Body"/>
              <w:bidi w:val="0"/>
              <w:ind w:left="0" w:right="0" w:firstLine="0"/>
              <w:jc w:val="left"/>
              <w:rPr>
                <w:rtl w:val="0"/>
              </w:rPr>
            </w:pPr>
            <w:r>
              <w:rPr>
                <w:rFonts w:ascii="Times New Roman" w:hAnsi="Times New Roman"/>
                <w:sz w:val="24"/>
                <w:szCs w:val="24"/>
                <w:shd w:val="nil" w:color="auto" w:fill="auto"/>
                <w:rtl w:val="0"/>
                <w:lang w:val="en-US"/>
              </w:rPr>
              <w:t>(</w:t>
            </w:r>
            <w:r>
              <w:rPr>
                <w:rFonts w:ascii="Times New Roman" w:hAnsi="Times New Roman" w:hint="default"/>
                <w:sz w:val="24"/>
                <w:szCs w:val="24"/>
                <w:shd w:val="nil" w:color="auto" w:fill="auto"/>
                <w:rtl w:val="0"/>
                <w:lang w:val="en-US"/>
              </w:rPr>
              <w:t>µ</w:t>
            </w:r>
            <w:r>
              <w:rPr>
                <w:rFonts w:ascii="Times New Roman" w:hAnsi="Times New Roman"/>
                <w:sz w:val="24"/>
                <w:szCs w:val="24"/>
                <w:shd w:val="nil" w:color="auto" w:fill="auto"/>
                <w:rtl w:val="0"/>
                <w:lang w:val="en-US"/>
              </w:rPr>
              <w:t>mol photons m</w:t>
            </w:r>
            <w:r>
              <w:rPr>
                <w:rFonts w:ascii="Times New Roman" w:hAnsi="Times New Roman"/>
                <w:sz w:val="24"/>
                <w:szCs w:val="24"/>
                <w:shd w:val="nil" w:color="auto" w:fill="auto"/>
                <w:vertAlign w:val="superscript"/>
                <w:rtl w:val="0"/>
                <w:lang w:val="en-US"/>
              </w:rPr>
              <w:t>-2</w:t>
            </w:r>
            <w:r>
              <w:rPr>
                <w:rFonts w:ascii="Times New Roman" w:hAnsi="Times New Roman"/>
                <w:sz w:val="24"/>
                <w:szCs w:val="24"/>
                <w:shd w:val="nil" w:color="auto" w:fill="auto"/>
                <w:rtl w:val="0"/>
                <w:lang w:val="en-US"/>
              </w:rPr>
              <w:t>s</w:t>
            </w:r>
            <w:r>
              <w:rPr>
                <w:rFonts w:ascii="Times New Roman" w:hAnsi="Times New Roman"/>
                <w:sz w:val="24"/>
                <w:szCs w:val="24"/>
                <w:shd w:val="nil" w:color="auto" w:fill="auto"/>
                <w:vertAlign w:val="superscript"/>
                <w:rtl w:val="0"/>
                <w:lang w:val="en-US"/>
              </w:rPr>
              <w:t>-1</w:t>
            </w:r>
            <w:r>
              <w:rPr>
                <w:rFonts w:ascii="Times New Roman" w:hAnsi="Times New Roman"/>
                <w:sz w:val="24"/>
                <w:szCs w:val="24"/>
                <w:shd w:val="nil" w:color="auto" w:fill="auto"/>
                <w:rtl w:val="0"/>
                <w:lang w:val="en-US"/>
              </w:rPr>
              <w:t>)</w:t>
            </w:r>
          </w:p>
        </w:tc>
        <w:tc>
          <w:tcPr>
            <w:tcW w:type="dxa" w:w="269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Measurement Temperatures (</w:t>
            </w: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C)</w:t>
            </w:r>
          </w:p>
        </w:tc>
      </w:tr>
      <w:tr>
        <w:tblPrEx>
          <w:shd w:val="clear" w:color="auto" w:fill="cad1d7"/>
        </w:tblPrEx>
        <w:trPr>
          <w:trHeight w:val="305" w:hRule="atLeast"/>
        </w:trPr>
        <w:tc>
          <w:tcPr>
            <w:tcW w:type="dxa" w:w="184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i w:val="1"/>
                <w:iCs w:val="1"/>
                <w:sz w:val="24"/>
                <w:szCs w:val="24"/>
                <w:shd w:val="nil" w:color="auto" w:fill="auto"/>
                <w:rtl w:val="0"/>
                <w:lang w:val="en-US"/>
              </w:rPr>
              <w:t>F. cylindrus</w:t>
            </w: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1, 2, 4, 8, 16</w:t>
            </w:r>
          </w:p>
        </w:tc>
        <w:tc>
          <w:tcPr>
            <w:tcW w:type="dxa" w:w="284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0.02981 - 0.65678</w:t>
            </w:r>
          </w:p>
        </w:tc>
        <w:tc>
          <w:tcPr>
            <w:tcW w:type="dxa" w:w="269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0, 2, 6, 10</w:t>
            </w:r>
          </w:p>
        </w:tc>
      </w:tr>
      <w:tr>
        <w:tblPrEx>
          <w:shd w:val="clear" w:color="auto" w:fill="cad1d7"/>
        </w:tblPrEx>
        <w:trPr>
          <w:trHeight w:val="310" w:hRule="atLeast"/>
        </w:trPr>
        <w:tc>
          <w:tcPr>
            <w:tcW w:type="dxa" w:w="184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i w:val="1"/>
                <w:iCs w:val="1"/>
                <w:sz w:val="24"/>
                <w:szCs w:val="24"/>
                <w:shd w:val="clear" w:color="auto" w:fill="ffffff"/>
                <w:rtl w:val="0"/>
                <w:lang w:val="en-US"/>
              </w:rPr>
              <w:t>T. pseudonana</w:t>
            </w:r>
          </w:p>
        </w:tc>
        <w:tc>
          <w:tcPr>
            <w:tcW w:type="dxa" w:w="198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1, 2, 4, 8, 16</w:t>
            </w:r>
          </w:p>
        </w:tc>
        <w:tc>
          <w:tcPr>
            <w:tcW w:type="dxa" w:w="284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0.02428 -  0.53428</w:t>
            </w:r>
          </w:p>
        </w:tc>
        <w:tc>
          <w:tcPr>
            <w:tcW w:type="dxa" w:w="269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10, 14, 18, 20, 22, 24, 28</w:t>
            </w:r>
          </w:p>
        </w:tc>
      </w:tr>
      <w:tr>
        <w:tblPrEx>
          <w:shd w:val="clear" w:color="auto" w:fill="cad1d7"/>
        </w:tblPrEx>
        <w:trPr>
          <w:trHeight w:val="310" w:hRule="atLeast"/>
        </w:trPr>
        <w:tc>
          <w:tcPr>
            <w:tcW w:type="dxa" w:w="184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i w:val="1"/>
                <w:iCs w:val="1"/>
                <w:sz w:val="24"/>
                <w:szCs w:val="24"/>
                <w:shd w:val="clear" w:color="auto" w:fill="ffffff"/>
                <w:rtl w:val="0"/>
                <w:lang w:val="en-US"/>
              </w:rPr>
              <w:t>C. ICEMDV</w:t>
            </w:r>
          </w:p>
        </w:tc>
        <w:tc>
          <w:tcPr>
            <w:tcW w:type="dxa" w:w="198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1, 2, 4, 8, 16</w:t>
            </w:r>
          </w:p>
        </w:tc>
        <w:tc>
          <w:tcPr>
            <w:tcW w:type="dxa" w:w="284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0.04252 - 0.73733</w:t>
            </w:r>
          </w:p>
        </w:tc>
        <w:tc>
          <w:tcPr>
            <w:tcW w:type="dxa" w:w="269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4, 8, 12</w:t>
            </w:r>
          </w:p>
        </w:tc>
      </w:tr>
      <w:tr>
        <w:tblPrEx>
          <w:shd w:val="clear" w:color="auto" w:fill="cad1d7"/>
        </w:tblPrEx>
        <w:trPr>
          <w:trHeight w:val="310" w:hRule="atLeast"/>
        </w:trPr>
        <w:tc>
          <w:tcPr>
            <w:tcW w:type="dxa" w:w="184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i w:val="1"/>
                <w:iCs w:val="1"/>
                <w:sz w:val="24"/>
                <w:szCs w:val="24"/>
                <w:shd w:val="clear" w:color="auto" w:fill="ffffff"/>
                <w:rtl w:val="0"/>
                <w:lang w:val="en-US"/>
              </w:rPr>
              <w:t>C. priscuii</w:t>
            </w:r>
          </w:p>
        </w:tc>
        <w:tc>
          <w:tcPr>
            <w:tcW w:type="dxa" w:w="198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1, 2, 4, 8, 16</w:t>
            </w:r>
          </w:p>
        </w:tc>
        <w:tc>
          <w:tcPr>
            <w:tcW w:type="dxa" w:w="284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0.04289 - 0.77084</w:t>
            </w:r>
          </w:p>
        </w:tc>
        <w:tc>
          <w:tcPr>
            <w:tcW w:type="dxa" w:w="269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4, 8, 12</w:t>
            </w:r>
          </w:p>
        </w:tc>
      </w:tr>
      <w:tr>
        <w:tblPrEx>
          <w:shd w:val="clear" w:color="auto" w:fill="cad1d7"/>
        </w:tblPrEx>
        <w:trPr>
          <w:trHeight w:val="310" w:hRule="atLeast"/>
        </w:trPr>
        <w:tc>
          <w:tcPr>
            <w:tcW w:type="dxa" w:w="184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i w:val="1"/>
                <w:iCs w:val="1"/>
                <w:sz w:val="24"/>
                <w:szCs w:val="24"/>
                <w:shd w:val="clear" w:color="auto" w:fill="ffffff"/>
                <w:rtl w:val="0"/>
                <w:lang w:val="en-US"/>
              </w:rPr>
              <w:t>C. malina</w:t>
            </w:r>
          </w:p>
        </w:tc>
        <w:tc>
          <w:tcPr>
            <w:tcW w:type="dxa" w:w="198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1, 2, 4, 8, 16</w:t>
            </w:r>
          </w:p>
        </w:tc>
        <w:tc>
          <w:tcPr>
            <w:tcW w:type="dxa" w:w="284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0.03705 - 0.65817</w:t>
            </w:r>
          </w:p>
        </w:tc>
        <w:tc>
          <w:tcPr>
            <w:tcW w:type="dxa" w:w="269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4, 8, 12</w:t>
            </w:r>
          </w:p>
        </w:tc>
      </w:tr>
      <w:tr>
        <w:tblPrEx>
          <w:shd w:val="clear" w:color="auto" w:fill="cad1d7"/>
        </w:tblPrEx>
        <w:trPr>
          <w:trHeight w:val="310" w:hRule="atLeast"/>
        </w:trPr>
        <w:tc>
          <w:tcPr>
            <w:tcW w:type="dxa" w:w="184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i w:val="1"/>
                <w:iCs w:val="1"/>
                <w:sz w:val="24"/>
                <w:szCs w:val="24"/>
                <w:shd w:val="nil" w:color="auto" w:fill="auto"/>
                <w:rtl w:val="0"/>
                <w:lang w:val="en-US"/>
              </w:rPr>
              <w:t>C. reinhardtii</w:t>
            </w:r>
          </w:p>
        </w:tc>
        <w:tc>
          <w:tcPr>
            <w:tcW w:type="dxa" w:w="198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1, 2, 4, 8, 16</w:t>
            </w:r>
          </w:p>
        </w:tc>
        <w:tc>
          <w:tcPr>
            <w:tcW w:type="dxa" w:w="284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0.04670 - 0.84377</w:t>
            </w:r>
          </w:p>
        </w:tc>
        <w:tc>
          <w:tcPr>
            <w:tcW w:type="dxa" w:w="269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12, 16, 20, 24</w:t>
            </w:r>
          </w:p>
        </w:tc>
      </w:tr>
      <w:tr>
        <w:tblPrEx>
          <w:shd w:val="clear" w:color="auto" w:fill="cad1d7"/>
        </w:tblPrEx>
        <w:trPr>
          <w:trHeight w:val="305" w:hRule="atLeast"/>
        </w:trPr>
        <w:tc>
          <w:tcPr>
            <w:tcW w:type="dxa" w:w="184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hAnsi="Times New Roman"/>
                <w:i w:val="1"/>
                <w:iCs w:val="1"/>
                <w:sz w:val="24"/>
                <w:szCs w:val="24"/>
                <w:shd w:val="clear" w:color="auto" w:fill="ffffff"/>
                <w:rtl w:val="0"/>
                <w:lang w:val="en-US"/>
              </w:rPr>
              <w:t>C. vulgaris</w:t>
            </w: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1, 2, 4, 8, 16</w:t>
            </w:r>
          </w:p>
        </w:tc>
        <w:tc>
          <w:tcPr>
            <w:tcW w:type="dxa" w:w="284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0.05102 -  0.89781</w:t>
            </w:r>
          </w:p>
        </w:tc>
        <w:tc>
          <w:tcPr>
            <w:tcW w:type="dxa" w:w="269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10, 14, 18, 22, 26</w:t>
            </w:r>
          </w:p>
        </w:tc>
      </w:tr>
    </w:tbl>
    <w:p>
      <w:pPr>
        <w:pStyle w:val="Body"/>
        <w:widowControl w:val="0"/>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2.3. Analytical Methods </w:t>
      </w:r>
    </w:p>
    <w:p>
      <w:pPr>
        <w:pStyle w:val="Body"/>
        <w:spacing w:line="360" w:lineRule="auto"/>
        <w:ind w:firstLine="482"/>
        <w:rPr>
          <w:rFonts w:ascii="Times New Roman" w:cs="Times New Roman" w:hAnsi="Times New Roman" w:eastAsia="Times New Roman"/>
          <w:sz w:val="24"/>
          <w:szCs w:val="24"/>
        </w:rPr>
      </w:pPr>
      <w:r>
        <w:rPr>
          <w:rFonts w:ascii="Times New Roman" w:hAnsi="Times New Roman"/>
          <w:sz w:val="24"/>
          <w:szCs w:val="24"/>
          <w:rtl w:val="0"/>
          <w:lang w:val="en-US"/>
        </w:rPr>
        <w:t xml:space="preserve">Data was processed using R version 4.3.2 along with RStudio version 2023.12.0+369 using the x86_64-apple-darwin20 (64-bit) platform and running under macOS Sonoma 14.3.1. Fluorescence data </w:t>
      </w:r>
      <w:ins w:id="161" w:date="2024-03-29T15:44:58Z" w:author="Douglas Campbell">
        <w:r>
          <w:rPr>
            <w:rFonts w:ascii="Times New Roman" w:hAnsi="Times New Roman"/>
            <w:sz w:val="24"/>
            <w:szCs w:val="24"/>
            <w:rtl w:val="0"/>
            <w:lang w:val="en-US"/>
          </w:rPr>
          <w:t xml:space="preserve">files </w:t>
        </w:r>
      </w:ins>
      <w:r>
        <w:rPr>
          <w:rFonts w:ascii="Times New Roman" w:hAnsi="Times New Roman"/>
          <w:sz w:val="24"/>
          <w:szCs w:val="24"/>
          <w:rtl w:val="0"/>
          <w:lang w:val="en-US"/>
        </w:rPr>
        <w:t>generated by LIFT software w</w:t>
      </w:r>
      <w:ins w:id="162" w:date="2024-03-29T15:45:02Z" w:author="Douglas Campbell">
        <w:r>
          <w:rPr>
            <w:rFonts w:ascii="Times New Roman" w:hAnsi="Times New Roman"/>
            <w:sz w:val="24"/>
            <w:szCs w:val="24"/>
            <w:rtl w:val="0"/>
            <w:lang w:val="en-US"/>
          </w:rPr>
          <w:t>ere</w:t>
        </w:r>
      </w:ins>
      <w:del w:id="163" w:date="2024-03-29T15:45:00Z" w:author="Douglas Campbell">
        <w:r>
          <w:rPr>
            <w:rFonts w:ascii="Times New Roman" w:hAnsi="Times New Roman"/>
            <w:sz w:val="24"/>
            <w:szCs w:val="24"/>
            <w:rtl w:val="0"/>
          </w:rPr>
          <w:delText>as</w:delText>
        </w:r>
      </w:del>
      <w:r>
        <w:rPr>
          <w:rFonts w:ascii="Times New Roman" w:hAnsi="Times New Roman"/>
          <w:sz w:val="24"/>
          <w:szCs w:val="24"/>
          <w:rtl w:val="0"/>
          <w:lang w:val="en-US"/>
        </w:rPr>
        <w:t xml:space="preserve"> imported and tidied using the tidyverse, lubridate, and googlesheets4 packages. The tidyverse, doBy, and WaveletComp packages were used for wavelet analyses. Lastly, the mgcv and mgcViz packages were used for generalized additive modelling, while the ggplot2, metR, and viridis </w:t>
      </w:r>
      <w:commentRangeStart w:id="164"/>
      <w:r>
        <w:rPr>
          <w:rFonts w:ascii="Times New Roman" w:hAnsi="Times New Roman"/>
          <w:sz w:val="24"/>
          <w:szCs w:val="24"/>
          <w:rtl w:val="0"/>
          <w:lang w:val="en-US"/>
        </w:rPr>
        <w:t>packages</w:t>
      </w:r>
      <w:commentRangeEnd w:id="164"/>
      <w:r>
        <w:commentReference w:id="164"/>
      </w:r>
      <w:r>
        <w:rPr>
          <w:rFonts w:ascii="Times New Roman" w:hAnsi="Times New Roman"/>
          <w:sz w:val="24"/>
          <w:szCs w:val="24"/>
          <w:rtl w:val="0"/>
          <w:lang w:val="en-US"/>
        </w:rPr>
        <w:t xml:space="preserve"> were used for data visualization. </w:t>
      </w:r>
    </w:p>
    <w:p>
      <w:pPr>
        <w:pStyle w:val="Body"/>
        <w:spacing w:line="360" w:lineRule="auto"/>
        <w:ind w:firstLine="482"/>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Wavelet Transformations</w:t>
      </w:r>
    </w:p>
    <w:p>
      <w:pPr>
        <w:pStyle w:val="Body"/>
        <w:spacing w:line="360" w:lineRule="auto"/>
        <w:ind w:firstLine="482"/>
        <w:rPr>
          <w:rFonts w:ascii="Times New Roman" w:cs="Times New Roman" w:hAnsi="Times New Roman" w:eastAsia="Times New Roman"/>
          <w:sz w:val="24"/>
          <w:szCs w:val="24"/>
        </w:rPr>
      </w:pPr>
      <w:del w:id="165" w:date="2024-03-29T15:45:49Z" w:author="Douglas Campbell">
        <w:r>
          <w:rPr>
            <w:rFonts w:ascii="Times New Roman" w:hAnsi="Times New Roman"/>
            <w:sz w:val="24"/>
            <w:szCs w:val="24"/>
            <w:rtl w:val="0"/>
          </w:rPr>
          <w:delText>Raw f</w:delText>
        </w:r>
      </w:del>
      <w:ins w:id="166" w:date="2024-03-29T15:45:49Z" w:author="Douglas Campbell">
        <w:r>
          <w:rPr>
            <w:rFonts w:ascii="Times New Roman" w:hAnsi="Times New Roman"/>
            <w:sz w:val="24"/>
            <w:szCs w:val="24"/>
            <w:rtl w:val="0"/>
            <w:lang w:val="en-US"/>
          </w:rPr>
          <w:t>The f</w:t>
        </w:r>
      </w:ins>
      <w:r>
        <w:rPr>
          <w:rFonts w:ascii="Times New Roman" w:hAnsi="Times New Roman"/>
          <w:sz w:val="24"/>
          <w:szCs w:val="24"/>
          <w:rtl w:val="0"/>
          <w:lang w:val="en-US"/>
        </w:rPr>
        <w:t>luorescence data yields a time series of F</w:t>
      </w:r>
      <w:r>
        <w:rPr>
          <w:rFonts w:ascii="Times New Roman" w:hAnsi="Times New Roman"/>
          <w:sz w:val="24"/>
          <w:szCs w:val="24"/>
          <w:vertAlign w:val="subscript"/>
          <w:rtl w:val="0"/>
        </w:rPr>
        <w:t>v</w:t>
      </w:r>
      <w:r>
        <w:rPr>
          <w:rFonts w:ascii="Times New Roman" w:hAnsi="Times New Roman"/>
          <w:sz w:val="24"/>
          <w:szCs w:val="24"/>
          <w:rtl w:val="0"/>
        </w:rPr>
        <w:t>/F</w:t>
      </w:r>
      <w:r>
        <w:rPr>
          <w:rFonts w:ascii="Times New Roman" w:hAnsi="Times New Roman"/>
          <w:sz w:val="24"/>
          <w:szCs w:val="24"/>
          <w:vertAlign w:val="subscript"/>
          <w:rtl w:val="0"/>
        </w:rPr>
        <w:t>m</w:t>
      </w:r>
      <w:r>
        <w:rPr>
          <w:rFonts w:ascii="Times New Roman" w:hAnsi="Times New Roman"/>
          <w:sz w:val="24"/>
          <w:szCs w:val="24"/>
          <w:rtl w:val="0"/>
          <w:lang w:val="en-US"/>
        </w:rPr>
        <w:t xml:space="preserve"> over 32 flashes</w:t>
      </w:r>
      <w:ins w:id="167" w:date="2024-03-29T15:48:39Z" w:author="Douglas Campbell">
        <w:r>
          <w:rPr>
            <w:rFonts w:ascii="Times New Roman" w:hAnsi="Times New Roman"/>
            <w:sz w:val="24"/>
            <w:szCs w:val="24"/>
            <w:rtl w:val="0"/>
            <w:lang w:val="en-US"/>
          </w:rPr>
          <w:t>, for each flash spacing, and each measurement temperature.</w:t>
        </w:r>
      </w:ins>
      <w:del w:id="168" w:date="2024-03-29T15:48:42Z" w:author="Douglas Campbell">
        <w:r>
          <w:rPr>
            <w:rFonts w:ascii="Times New Roman" w:hAnsi="Times New Roman"/>
            <w:sz w:val="24"/>
            <w:szCs w:val="24"/>
            <w:rtl w:val="0"/>
          </w:rPr>
          <w:delText>,</w:delText>
        </w:r>
      </w:del>
      <w:r>
        <w:rPr>
          <w:rFonts w:ascii="Times New Roman" w:hAnsi="Times New Roman"/>
          <w:sz w:val="24"/>
          <w:szCs w:val="24"/>
          <w:rtl w:val="0"/>
        </w:rPr>
        <w:t xml:space="preserve"> </w:t>
      </w:r>
      <w:del w:id="169" w:date="2024-03-29T15:48:48Z" w:author="Douglas Campbell">
        <w:r>
          <w:rPr>
            <w:rFonts w:ascii="Times New Roman" w:hAnsi="Times New Roman"/>
            <w:sz w:val="24"/>
            <w:szCs w:val="24"/>
            <w:rtl w:val="0"/>
            <w:lang w:val="en-US"/>
          </w:rPr>
          <w:delText xml:space="preserve">which </w:delText>
        </w:r>
      </w:del>
      <w:ins w:id="170" w:date="2024-03-29T15:48:56Z" w:author="Douglas Campbell">
        <w:r>
          <w:rPr>
            <w:rFonts w:ascii="Times New Roman" w:hAnsi="Times New Roman"/>
            <w:sz w:val="24"/>
            <w:szCs w:val="24"/>
            <w:rtl w:val="0"/>
            <w:lang w:val="en-US"/>
          </w:rPr>
          <w:t xml:space="preserve">The fluorescence time series were </w:t>
        </w:r>
      </w:ins>
      <w:del w:id="171" w:date="2024-03-29T15:48:58Z" w:author="Douglas Campbell">
        <w:r>
          <w:rPr>
            <w:rFonts w:ascii="Times New Roman" w:hAnsi="Times New Roman"/>
            <w:sz w:val="24"/>
            <w:szCs w:val="24"/>
            <w:rtl w:val="0"/>
            <w:lang w:val="en-US"/>
          </w:rPr>
          <w:delText xml:space="preserve">was </w:delText>
        </w:r>
      </w:del>
      <w:r>
        <w:rPr>
          <w:rFonts w:ascii="Times New Roman" w:hAnsi="Times New Roman"/>
          <w:sz w:val="24"/>
          <w:szCs w:val="24"/>
          <w:rtl w:val="0"/>
          <w:lang w:val="en-US"/>
        </w:rPr>
        <w:t xml:space="preserve">analyzed for each combination of strain, </w:t>
      </w:r>
      <w:ins w:id="172" w:date="2024-03-29T15:49:08Z" w:author="Douglas Campbell">
        <w:r>
          <w:rPr>
            <w:rFonts w:ascii="Times New Roman" w:hAnsi="Times New Roman"/>
            <w:sz w:val="24"/>
            <w:szCs w:val="24"/>
            <w:rtl w:val="0"/>
            <w:lang w:val="en-US"/>
          </w:rPr>
          <w:t xml:space="preserve">growth conditions, measurement </w:t>
        </w:r>
      </w:ins>
      <w:r>
        <w:rPr>
          <w:rFonts w:ascii="Times New Roman" w:hAnsi="Times New Roman"/>
          <w:sz w:val="24"/>
          <w:szCs w:val="24"/>
          <w:rtl w:val="0"/>
          <w:lang w:val="en-US"/>
        </w:rPr>
        <w:t>temperature, and flash spacing</w:t>
      </w:r>
      <w:ins w:id="173" w:date="2024-03-29T15:49:12Z" w:author="Douglas Campbell">
        <w:r>
          <w:rPr>
            <w:rFonts w:ascii="Times New Roman" w:hAnsi="Times New Roman"/>
            <w:sz w:val="24"/>
            <w:szCs w:val="24"/>
            <w:rtl w:val="0"/>
            <w:lang w:val="en-US"/>
          </w:rPr>
          <w:t>,</w:t>
        </w:r>
      </w:ins>
      <w:r>
        <w:rPr>
          <w:rFonts w:ascii="Times New Roman" w:hAnsi="Times New Roman"/>
          <w:sz w:val="24"/>
          <w:szCs w:val="24"/>
          <w:rtl w:val="0"/>
          <w:lang w:val="en-US"/>
        </w:rPr>
        <w:t xml:space="preserve"> using wavelet transformations</w:t>
      </w:r>
      <w:ins w:id="174" w:date="2024-03-29T15:49:15Z" w:author="Douglas Campbell">
        <w:r>
          <w:rPr>
            <w:rFonts w:ascii="Times New Roman" w:hAnsi="Times New Roman"/>
            <w:sz w:val="24"/>
            <w:szCs w:val="24"/>
            <w:rtl w:val="0"/>
            <w:lang w:val="en-US"/>
          </w:rPr>
          <w:t xml:space="preserve"> CITATION</w:t>
        </w:r>
      </w:ins>
      <w:r>
        <w:rPr>
          <w:rFonts w:ascii="Times New Roman" w:hAnsi="Times New Roman"/>
          <w:sz w:val="24"/>
          <w:szCs w:val="24"/>
          <w:rtl w:val="0"/>
          <w:lang w:val="en-US"/>
        </w:rPr>
        <w:t xml:space="preserve">, as exemplified in Figure 4. Unlike traditional methods, wavelet analysis does not assume that the statistical properties of a time series are constant. Instead, wavelet transformations locally decompose the signal across different time scales and estimate spectral characteristics as a function of time [21]. By examining the frequency and wavelet power spectra, we can uncover the dominant patterns in the data [22]. </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2704465"/>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5943600" cy="2704465"/>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Figure 4: Representative wavelet transformation of </w:t>
      </w:r>
      <w:r>
        <w:rPr>
          <w:rFonts w:ascii="Times New Roman" w:hAnsi="Times New Roman"/>
          <w:i w:val="1"/>
          <w:iCs w:val="1"/>
          <w:sz w:val="24"/>
          <w:szCs w:val="24"/>
          <w:rtl w:val="0"/>
          <w:lang w:val="pt-PT"/>
        </w:rPr>
        <w:t>Chlamydomonas priscuii</w:t>
      </w:r>
      <w:r>
        <w:rPr>
          <w:rFonts w:ascii="Times New Roman" w:hAnsi="Times New Roman"/>
          <w:sz w:val="24"/>
          <w:szCs w:val="24"/>
          <w:rtl w:val="0"/>
          <w:lang w:val="en-US"/>
        </w:rPr>
        <w:t xml:space="preserve"> fluorescence over 32 consecutive flashes</w:t>
      </w:r>
      <w:ins w:id="175" w:date="2024-03-29T15:50:26Z" w:author="Douglas Campbell">
        <w:r>
          <w:rPr>
            <w:rFonts w:ascii="Times New Roman" w:hAnsi="Times New Roman"/>
            <w:sz w:val="24"/>
            <w:szCs w:val="24"/>
            <w:rtl w:val="0"/>
            <w:lang w:val="en-US"/>
          </w:rPr>
          <w:t>, measured</w:t>
        </w:r>
      </w:ins>
      <w:r>
        <w:rPr>
          <w:rFonts w:ascii="Times New Roman" w:hAnsi="Times New Roman"/>
          <w:sz w:val="24"/>
          <w:szCs w:val="24"/>
          <w:rtl w:val="0"/>
          <w:lang w:val="da-DK"/>
        </w:rPr>
        <w:t xml:space="preserve"> at 4</w:t>
      </w:r>
      <w:r>
        <w:rPr>
          <w:rFonts w:ascii="Times New Roman" w:hAnsi="Times New Roman" w:hint="default"/>
          <w:sz w:val="24"/>
          <w:szCs w:val="24"/>
          <w:rtl w:val="0"/>
          <w:lang w:val="en-US"/>
        </w:rPr>
        <w:t>°</w:t>
      </w:r>
      <w:r>
        <w:rPr>
          <w:rFonts w:ascii="Times New Roman" w:hAnsi="Times New Roman"/>
          <w:sz w:val="24"/>
          <w:szCs w:val="24"/>
          <w:rtl w:val="0"/>
          <w:lang w:val="en-US"/>
        </w:rPr>
        <w:t xml:space="preserve">C and 1-second flash spacing, </w:t>
      </w:r>
      <w:del w:id="176" w:date="2024-03-29T15:50:34Z" w:author="Douglas Campbell">
        <w:r>
          <w:rPr>
            <w:rFonts w:ascii="Times New Roman" w:hAnsi="Times New Roman"/>
            <w:sz w:val="24"/>
            <w:szCs w:val="24"/>
            <w:rtl w:val="0"/>
            <w:lang w:val="fr-FR"/>
          </w:rPr>
          <w:delText xml:space="preserve">analogous </w:delText>
        </w:r>
      </w:del>
      <w:ins w:id="177" w:date="2024-03-29T15:50:36Z" w:author="Douglas Campbell">
        <w:r>
          <w:rPr>
            <w:rFonts w:ascii="Times New Roman" w:hAnsi="Times New Roman"/>
            <w:sz w:val="24"/>
            <w:szCs w:val="24"/>
            <w:rtl w:val="0"/>
            <w:lang w:val="en-US"/>
          </w:rPr>
          <w:t xml:space="preserve">equivalent </w:t>
        </w:r>
      </w:ins>
      <w:r>
        <w:rPr>
          <w:rFonts w:ascii="Times New Roman" w:hAnsi="Times New Roman"/>
          <w:sz w:val="24"/>
          <w:szCs w:val="24"/>
          <w:rtl w:val="0"/>
          <w:lang w:val="it-IT"/>
        </w:rPr>
        <w:t>to a</w:t>
      </w:r>
      <w:del w:id="178" w:date="2024-03-29T15:50:39Z" w:author="Douglas Campbell">
        <w:r>
          <w:rPr>
            <w:rFonts w:ascii="Times New Roman" w:hAnsi="Times New Roman"/>
            <w:sz w:val="24"/>
            <w:szCs w:val="24"/>
            <w:rtl w:val="0"/>
          </w:rPr>
          <w:delText xml:space="preserve">n </w:delText>
        </w:r>
      </w:del>
      <w:ins w:id="179" w:date="2024-03-29T15:50:52Z" w:author="Douglas Campbell">
        <w:r>
          <w:rPr>
            <w:rFonts w:ascii="Times New Roman" w:hAnsi="Times New Roman"/>
            <w:sz w:val="24"/>
            <w:szCs w:val="24"/>
            <w:rtl w:val="0"/>
            <w:lang w:val="en-US"/>
          </w:rPr>
          <w:t xml:space="preserve"> photon delivery rate to PSII achieved under </w:t>
        </w:r>
      </w:ins>
      <w:r>
        <w:rPr>
          <w:rFonts w:ascii="Times New Roman" w:hAnsi="Times New Roman"/>
          <w:sz w:val="24"/>
          <w:szCs w:val="24"/>
          <w:rtl w:val="0"/>
          <w:lang w:val="en-US"/>
        </w:rPr>
        <w:t>approximate</w:t>
      </w:r>
      <w:ins w:id="180" w:date="2024-03-29T15:50:49Z" w:author="Douglas Campbell">
        <w:r>
          <w:rPr>
            <w:rFonts w:ascii="Times New Roman" w:hAnsi="Times New Roman"/>
            <w:sz w:val="24"/>
            <w:szCs w:val="24"/>
            <w:rtl w:val="0"/>
            <w:lang w:val="en-US"/>
          </w:rPr>
          <w:t>ly</w:t>
        </w:r>
      </w:ins>
      <w:r>
        <w:rPr>
          <w:rFonts w:ascii="Times New Roman" w:hAnsi="Times New Roman"/>
          <w:sz w:val="24"/>
          <w:szCs w:val="24"/>
          <w:rtl w:val="0"/>
          <w:lang w:val="en-US"/>
        </w:rPr>
        <w:t xml:space="preserve"> steady-state light level of 0.708 </w:t>
      </w:r>
      <w:r>
        <w:rPr>
          <w:rFonts w:ascii="Times New Roman" w:hAnsi="Times New Roman" w:hint="default"/>
          <w:sz w:val="24"/>
          <w:szCs w:val="24"/>
          <w:rtl w:val="0"/>
          <w:lang w:val="en-US"/>
        </w:rPr>
        <w:t>µ</w:t>
      </w:r>
      <w:r>
        <w:rPr>
          <w:rFonts w:ascii="Times New Roman" w:hAnsi="Times New Roman"/>
          <w:sz w:val="24"/>
          <w:szCs w:val="24"/>
          <w:rtl w:val="0"/>
          <w:lang w:val="en-US"/>
        </w:rPr>
        <w:t>mol photons m</w:t>
      </w:r>
      <w:r>
        <w:rPr>
          <w:rFonts w:ascii="Times New Roman" w:hAnsi="Times New Roman"/>
          <w:sz w:val="24"/>
          <w:szCs w:val="24"/>
          <w:vertAlign w:val="superscript"/>
          <w:rtl w:val="0"/>
        </w:rPr>
        <w:t>-2</w:t>
      </w:r>
      <w:r>
        <w:rPr>
          <w:rFonts w:ascii="Times New Roman" w:hAnsi="Times New Roman"/>
          <w:sz w:val="24"/>
          <w:szCs w:val="24"/>
          <w:rtl w:val="0"/>
        </w:rPr>
        <w:t>s</w:t>
      </w:r>
      <w:r>
        <w:rPr>
          <w:rFonts w:ascii="Times New Roman" w:hAnsi="Times New Roman"/>
          <w:sz w:val="24"/>
          <w:szCs w:val="24"/>
          <w:vertAlign w:val="superscript"/>
          <w:rtl w:val="0"/>
          <w:lang w:val="ru-RU"/>
        </w:rPr>
        <w:t>-1</w:t>
      </w:r>
      <w:r>
        <w:rPr>
          <w:rFonts w:ascii="Times New Roman" w:hAnsi="Times New Roman"/>
          <w:sz w:val="24"/>
          <w:szCs w:val="24"/>
          <w:rtl w:val="0"/>
        </w:rPr>
        <w:t>.</w:t>
      </w:r>
      <w:commentRangeStart w:id="181"/>
      <w:r>
        <w:rPr>
          <w:rFonts w:ascii="Times New Roman" w:hAnsi="Times New Roman"/>
          <w:sz w:val="24"/>
          <w:szCs w:val="24"/>
          <w:rtl w:val="0"/>
        </w:rPr>
        <w:t xml:space="preserve"> </w:t>
      </w:r>
      <w:commentRangeEnd w:id="181"/>
      <w:r>
        <w:commentReference w:id="181"/>
      </w:r>
    </w:p>
    <w:p>
      <w:pPr>
        <w:pStyle w:val="Body"/>
        <w:spacing w:line="360" w:lineRule="auto"/>
        <w:rPr>
          <w:rFonts w:ascii="Times New Roman" w:cs="Times New Roman" w:hAnsi="Times New Roman" w:eastAsia="Times New Roman"/>
          <w:sz w:val="24"/>
          <w:szCs w:val="24"/>
        </w:rPr>
      </w:pPr>
    </w:p>
    <w:p>
      <w:pPr>
        <w:pStyle w:val="Body"/>
        <w:spacing w:line="360" w:lineRule="auto"/>
        <w:ind w:firstLine="482"/>
        <w:rPr>
          <w:rFonts w:ascii="Times New Roman" w:cs="Times New Roman" w:hAnsi="Times New Roman" w:eastAsia="Times New Roman"/>
          <w:sz w:val="24"/>
          <w:szCs w:val="24"/>
        </w:rPr>
      </w:pPr>
      <w:r>
        <w:rPr>
          <w:rFonts w:ascii="Times New Roman" w:hAnsi="Times New Roman"/>
          <w:sz w:val="24"/>
          <w:szCs w:val="24"/>
          <w:rtl w:val="0"/>
          <w:lang w:val="en-US"/>
        </w:rPr>
        <w:t xml:space="preserve">The core of the wavelet transformation involves computing the wavelet power spectrum of the standardized time series using the Morlet wavelet [23]. Further, the </w:t>
      </w:r>
      <w:ins w:id="182" w:date="2024-03-29T15:51:15Z" w:author="Douglas Campbell">
        <w:r>
          <w:rPr>
            <w:rFonts w:ascii="Times New Roman" w:hAnsi="Times New Roman"/>
            <w:sz w:val="24"/>
            <w:szCs w:val="24"/>
            <w:rtl w:val="0"/>
            <w:lang w:val="en-US"/>
          </w:rPr>
          <w:t xml:space="preserve">statistical </w:t>
        </w:r>
      </w:ins>
      <w:r>
        <w:rPr>
          <w:rFonts w:ascii="Times New Roman" w:hAnsi="Times New Roman"/>
          <w:sz w:val="24"/>
          <w:szCs w:val="24"/>
          <w:rtl w:val="0"/>
          <w:lang w:val="en-US"/>
        </w:rPr>
        <w:t>significance of the periodic components in the time series was calculated using a simulation algorithm. Surrogate time series are generated based on a white noise model, consisting of uncorrelated random values with constant mean and variance. Comparing the wavelet of the original data with the white noise model, p-values are calculated to determine whether the observed periodic components are statistically significant [23].</w:t>
      </w:r>
    </w:p>
    <w:p>
      <w:pPr>
        <w:pStyle w:val="Body"/>
        <w:spacing w:line="360" w:lineRule="auto"/>
        <w:ind w:firstLine="482"/>
        <w:rPr>
          <w:rFonts w:ascii="Times New Roman" w:cs="Times New Roman" w:hAnsi="Times New Roman" w:eastAsia="Times New Roman"/>
          <w:sz w:val="24"/>
          <w:szCs w:val="24"/>
        </w:rPr>
      </w:pPr>
      <w:r>
        <w:rPr>
          <w:rFonts w:ascii="Times New Roman" w:hAnsi="Times New Roman"/>
          <w:sz w:val="24"/>
          <w:szCs w:val="24"/>
          <w:rtl w:val="0"/>
          <w:lang w:val="en-US"/>
        </w:rPr>
        <w:t xml:space="preserve">The statistical significance of the wavelet power at a periodicity of four indicates whether the culture is exhibiting the periodic oscillations in chlorophyll fluorescence that indicate synchronous S-state cycling across the PSII population. For wavelets exhibiting S-state cycling, we generated a reconstruction limited to areas with a statistically significant signal, as depicted in Figure 5. Damping of the reconstructed wavelet represents the significance of the signal dropping below the threshold of p=0.05. The damping index </w:t>
      </w:r>
      <w:ins w:id="183" w:date="2024-03-29T15:51:59Z" w:author="Douglas Campbell">
        <w:r>
          <w:rPr>
            <w:rFonts w:ascii="Times New Roman" w:hAnsi="Times New Roman"/>
            <w:sz w:val="24"/>
            <w:szCs w:val="24"/>
            <w:rtl w:val="0"/>
            <w:lang w:val="en-US"/>
          </w:rPr>
          <w:t xml:space="preserve">then </w:t>
        </w:r>
      </w:ins>
      <w:r>
        <w:rPr>
          <w:rFonts w:ascii="Times New Roman" w:hAnsi="Times New Roman"/>
          <w:sz w:val="24"/>
          <w:szCs w:val="24"/>
          <w:rtl w:val="0"/>
          <w:lang w:val="en-US"/>
        </w:rPr>
        <w:t xml:space="preserve">represents the number of flashes applied before this damping occurs, indicating how many successive photons are received </w:t>
      </w:r>
      <w:ins w:id="184" w:date="2024-03-29T15:52:47Z" w:author="Douglas Campbell">
        <w:r>
          <w:rPr>
            <w:rFonts w:ascii="Times New Roman" w:hAnsi="Times New Roman"/>
            <w:sz w:val="24"/>
            <w:szCs w:val="24"/>
            <w:rtl w:val="0"/>
            <w:lang w:val="en-US"/>
          </w:rPr>
          <w:t xml:space="preserve">by the PSII population </w:t>
        </w:r>
      </w:ins>
      <w:r>
        <w:rPr>
          <w:rFonts w:ascii="Times New Roman" w:hAnsi="Times New Roman"/>
          <w:sz w:val="24"/>
          <w:szCs w:val="24"/>
          <w:rtl w:val="0"/>
          <w:lang w:val="en-US"/>
        </w:rPr>
        <w:t xml:space="preserve">before </w:t>
      </w:r>
      <w:del w:id="185" w:date="2024-03-29T15:52:16Z" w:author="Douglas Campbell">
        <w:r>
          <w:rPr>
            <w:rFonts w:ascii="Times New Roman" w:hAnsi="Times New Roman"/>
            <w:sz w:val="24"/>
            <w:szCs w:val="24"/>
            <w:rtl w:val="0"/>
            <w:lang w:val="it-IT"/>
          </w:rPr>
          <w:delText xml:space="preserve">sufficient </w:delText>
        </w:r>
      </w:del>
      <w:r>
        <w:rPr>
          <w:rFonts w:ascii="Times New Roman" w:hAnsi="Times New Roman"/>
          <w:sz w:val="24"/>
          <w:szCs w:val="24"/>
          <w:rtl w:val="0"/>
          <w:lang w:val="en-US"/>
        </w:rPr>
        <w:t xml:space="preserve">recombination reactions </w:t>
      </w:r>
      <w:del w:id="186" w:date="2024-03-29T15:52:19Z" w:author="Douglas Campbell">
        <w:r>
          <w:rPr>
            <w:rFonts w:ascii="Times New Roman" w:hAnsi="Times New Roman"/>
            <w:sz w:val="24"/>
            <w:szCs w:val="24"/>
            <w:rtl w:val="0"/>
            <w:lang w:val="en-US"/>
          </w:rPr>
          <w:delText xml:space="preserve">fully </w:delText>
        </w:r>
      </w:del>
      <w:r>
        <w:rPr>
          <w:rFonts w:ascii="Times New Roman" w:hAnsi="Times New Roman"/>
          <w:sz w:val="24"/>
          <w:szCs w:val="24"/>
          <w:rtl w:val="0"/>
          <w:lang w:val="en-US"/>
        </w:rPr>
        <w:t>desynchronize the S-state cycle</w:t>
      </w:r>
      <w:ins w:id="187" w:date="2024-03-29T15:53:00Z" w:author="Douglas Campbell">
        <w:r>
          <w:rPr>
            <w:rFonts w:ascii="Times New Roman" w:hAnsi="Times New Roman"/>
            <w:sz w:val="24"/>
            <w:szCs w:val="24"/>
            <w:rtl w:val="0"/>
            <w:lang w:val="en-US"/>
          </w:rPr>
          <w:t xml:space="preserve"> towards randomness across the population</w:t>
        </w:r>
      </w:ins>
      <w:r>
        <w:rPr>
          <w:rFonts w:ascii="Times New Roman" w:hAnsi="Times New Roman"/>
          <w:sz w:val="24"/>
          <w:szCs w:val="24"/>
          <w:rtl w:val="0"/>
        </w:rPr>
        <w:t>.</w:t>
      </w:r>
    </w:p>
    <w:p>
      <w:pPr>
        <w:pStyle w:val="Body"/>
        <w:spacing w:line="360" w:lineRule="auto"/>
        <w:ind w:firstLine="482"/>
      </w:pPr>
      <w:r>
        <w:rPr>
          <w:rFonts w:ascii="Arial Unicode MS" w:cs="Arial Unicode MS" w:hAnsi="Arial Unicode MS" w:eastAsia="Arial Unicode MS"/>
          <w:b w:val="0"/>
          <w:bCs w:val="0"/>
          <w:i w:val="0"/>
          <w:iCs w:val="0"/>
          <w:sz w:val="24"/>
          <w:szCs w:val="24"/>
        </w:rPr>
        <w:br w:type="page"/>
      </w:r>
    </w:p>
    <w:p>
      <w:pPr>
        <w:pStyle w:val="Body"/>
        <w:spacing w:line="360" w:lineRule="auto"/>
        <w:ind w:firstLine="482"/>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3566160"/>
            <wp:effectExtent l="0" t="0" r="0" b="0"/>
            <wp:docPr id="1073741828" name="officeArt object" descr="A graph of a graph showing the temperature of a light be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A graph of a graph showing the temperature of a light beamDescription automatically generated" descr="A graph of a graph showing the temperature of a light beamDescription automatically generated"/>
                    <pic:cNvPicPr>
                      <a:picLocks noChangeAspect="1"/>
                    </pic:cNvPicPr>
                  </pic:nvPicPr>
                  <pic:blipFill>
                    <a:blip r:embed="rId7">
                      <a:extLst/>
                    </a:blip>
                    <a:stretch>
                      <a:fillRect/>
                    </a:stretch>
                  </pic:blipFill>
                  <pic:spPr>
                    <a:xfrm>
                      <a:off x="0" y="0"/>
                      <a:ext cx="5943600" cy="356616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Figure 5: Sample plot illustrating the wavelet reconstructions at </w:t>
      </w:r>
      <w:r>
        <w:rPr>
          <w:rFonts w:ascii="Cambria Math" w:cs="Cambria Math" w:hAnsi="Cambria Math" w:eastAsia="Cambria Math"/>
          <w:sz w:val="24"/>
          <w:szCs w:val="24"/>
          <w:rtl w:val="0"/>
          <w:lang w:val="en-US"/>
        </w:rPr>
        <w:t>⍺</w:t>
      </w:r>
      <w:r>
        <w:rPr>
          <w:rFonts w:ascii="Cambria Math" w:cs="Cambria Math" w:hAnsi="Cambria Math" w:eastAsia="Cambria Math"/>
          <w:sz w:val="24"/>
          <w:szCs w:val="24"/>
          <w:rtl w:val="0"/>
        </w:rPr>
        <w:t xml:space="preserve"> </w:t>
      </w:r>
      <w:r>
        <w:rPr>
          <w:rFonts w:ascii="Times New Roman" w:hAnsi="Times New Roman"/>
          <w:sz w:val="24"/>
          <w:szCs w:val="24"/>
          <w:rtl w:val="0"/>
          <w:lang w:val="en-US"/>
        </w:rPr>
        <w:t xml:space="preserve">= 0.05 of </w:t>
      </w:r>
      <w:r>
        <w:rPr>
          <w:rFonts w:ascii="Times New Roman" w:hAnsi="Times New Roman"/>
          <w:i w:val="1"/>
          <w:iCs w:val="1"/>
          <w:sz w:val="24"/>
          <w:szCs w:val="24"/>
          <w:rtl w:val="0"/>
          <w:lang w:val="pt-PT"/>
        </w:rPr>
        <w:t>Chlamydomonas priscuii</w:t>
      </w:r>
      <w:r>
        <w:rPr>
          <w:rFonts w:ascii="Times New Roman" w:hAnsi="Times New Roman"/>
          <w:sz w:val="24"/>
          <w:szCs w:val="24"/>
          <w:rtl w:val="0"/>
          <w:lang w:val="en-US"/>
        </w:rPr>
        <w:t xml:space="preserve"> fluorescence over 32 consecutive single turnover flashes across a range of measurement temperatures and </w:t>
      </w:r>
      <w:ins w:id="188" w:date="2024-03-29T15:53:42Z" w:author="Douglas Campbell">
        <w:r>
          <w:rPr>
            <w:rFonts w:ascii="Times New Roman" w:hAnsi="Times New Roman"/>
            <w:sz w:val="24"/>
            <w:szCs w:val="24"/>
            <w:rtl w:val="0"/>
            <w:lang w:val="en-US"/>
          </w:rPr>
          <w:t xml:space="preserve"> flash spacings</w:t>
        </w:r>
      </w:ins>
      <w:ins w:id="189" w:date="2024-03-29T15:53:42Z" w:author="Douglas Campbell">
        <w:r>
          <w:rPr>
            <w:rFonts w:ascii="Times New Roman" w:hAnsi="Times New Roman"/>
            <w:sz w:val="24"/>
            <w:szCs w:val="24"/>
            <w:rtl w:val="0"/>
            <w:lang w:val="en-US"/>
          </w:rPr>
          <w:t xml:space="preserve">, with their equivalent </w:t>
        </w:r>
      </w:ins>
      <w:r>
        <w:rPr>
          <w:rFonts w:ascii="Times New Roman" w:hAnsi="Times New Roman"/>
          <w:sz w:val="24"/>
          <w:szCs w:val="24"/>
          <w:rtl w:val="0"/>
          <w:lang w:val="en-US"/>
        </w:rPr>
        <w:t>steady-state light levels</w:t>
      </w:r>
      <w:del w:id="190" w:date="2024-03-29T15:53:46Z" w:author="Douglas Campbell">
        <w:r>
          <w:rPr>
            <w:rFonts w:ascii="Times New Roman" w:hAnsi="Times New Roman"/>
            <w:sz w:val="24"/>
            <w:szCs w:val="24"/>
            <w:rtl w:val="0"/>
            <w:lang w:val="en-US"/>
          </w:rPr>
          <w:delText>, with their equivalent flash spacings</w:delText>
        </w:r>
      </w:del>
      <w:r>
        <w:rPr>
          <w:rFonts w:ascii="Times New Roman" w:hAns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Generalized Additive Modelling </w:t>
      </w:r>
    </w:p>
    <w:p>
      <w:pPr>
        <w:pStyle w:val="Body"/>
        <w:rPr>
          <w:rFonts w:ascii="Times New Roman" w:cs="Times New Roman" w:hAnsi="Times New Roman" w:eastAsia="Times New Roman"/>
          <w:sz w:val="24"/>
          <w:szCs w:val="24"/>
        </w:rPr>
      </w:pPr>
    </w:p>
    <w:p>
      <w:pPr>
        <w:pStyle w:val="Body"/>
        <w:spacing w:line="360" w:lineRule="auto"/>
        <w:ind w:firstLine="482"/>
        <w:rPr>
          <w:rFonts w:ascii="Times New Roman" w:cs="Times New Roman" w:hAnsi="Times New Roman" w:eastAsia="Times New Roman"/>
          <w:sz w:val="24"/>
          <w:szCs w:val="24"/>
        </w:rPr>
      </w:pPr>
      <w:r>
        <w:rPr>
          <w:rFonts w:ascii="Times New Roman" w:hAnsi="Times New Roman"/>
          <w:sz w:val="24"/>
          <w:szCs w:val="24"/>
          <w:rtl w:val="0"/>
          <w:lang w:val="en-US"/>
        </w:rPr>
        <w:t>The observed patterns in S-state cycling across conditions within taxa were then modelled using the nonparametric method of generalized additive modelling (GAM). GAMs fit a model to predict the damping index based on a tensor product smooth of the two predictors, temperature and light level. The response variable is linked to the independent variables using a smoothing function, where many localized polynomials are joined to form a piecewise function called a spline [24]. For each strain, two separate GAM models were fit to the data using the restricted maximum likelihood method. The first examines the response of S-state damping to light level and deviation from growth temperature according to the following equation, where n is the number of distinct levels of temperature deviation evaluated for that strain:</w:t>
      </w:r>
    </w:p>
    <w:p>
      <w:pPr>
        <w:pStyle w:val="Body"/>
        <w:spacing w:line="360" w:lineRule="auto"/>
        <w:jc w:val="center"/>
        <w:rPr>
          <w:rFonts w:ascii="Times New Roman" w:cs="Times New Roman" w:hAnsi="Times New Roman" w:eastAsia="Times New Roman"/>
          <w:b w:val="1"/>
          <w:bCs w:val="1"/>
          <w:color w:val="000000"/>
          <w:sz w:val="24"/>
          <w:szCs w:val="24"/>
        </w:rPr>
      </w:pPr>
      <m:oMath>
        <m:r>
          <m:rPr>
            <m:nor/>
          </m:rPr>
          <w:rPr xmlns:w="http://schemas.openxmlformats.org/wordprocessingml/2006/main">
            <w:rFonts w:ascii="Cambria Math" w:hAnsi="Cambria Math"/>
            <w:i/>
            <w:color w:val="000000"/>
            <w:sz w:val="24"/>
            <w:szCs w:val="24"/>
          </w:rPr>
          <m:t>DampingIndex</m:t>
        </m:r>
        <m:r>
          <m:rPr>
            <m:nor/>
          </m:rPr>
          <w:rPr xmlns:w="http://schemas.openxmlformats.org/wordprocessingml/2006/main">
            <w:rFonts w:ascii="Cambria Math" w:hAnsi="Cambria Math"/>
            <w:i/>
            <w:color w:val="000000"/>
            <w:sz w:val="24"/>
            <w:szCs w:val="24"/>
          </w:rPr>
          <m:t>~</m:t>
        </m:r>
        <m:r>
          <m:rPr>
            <m:nor/>
          </m:rPr>
          <w:rPr xmlns:w="http://schemas.openxmlformats.org/wordprocessingml/2006/main">
            <w:rFonts w:ascii="Cambria Math" w:hAnsi="Cambria Math"/>
            <w:i/>
            <w:color w:val="000000"/>
            <w:sz w:val="24"/>
            <w:szCs w:val="24"/>
          </w:rPr>
          <m:t>te</m:t>
        </m:r>
        <m:r>
          <m:rPr>
            <m:nor/>
          </m:rPr>
          <w:rPr xmlns:w="http://schemas.openxmlformats.org/wordprocessingml/2006/main">
            <w:rFonts w:ascii="Cambria Math" w:hAnsi="Cambria Math"/>
            <w:i/>
            <w:color w:val="000000"/>
            <w:sz w:val="24"/>
            <w:szCs w:val="24"/>
          </w:rPr>
          <m:t>(</m:t>
        </m:r>
        <m:r>
          <m:rPr>
            <m:nor/>
          </m:rPr>
          <w:rPr xmlns:w="http://schemas.openxmlformats.org/wordprocessingml/2006/main">
            <w:rFonts w:ascii="Cambria Math" w:hAnsi="Cambria Math"/>
            <w:i/>
            <w:color w:val="000000"/>
            <w:sz w:val="24"/>
            <w:szCs w:val="24"/>
          </w:rPr>
          <m:t>TempDiff</m:t>
        </m:r>
        <m:r>
          <m:rPr>
            <m:nor/>
          </m:rPr>
          <w:rPr xmlns:w="http://schemas.openxmlformats.org/wordprocessingml/2006/main">
            <w:rFonts w:ascii="Cambria Math" w:hAnsi="Cambria Math"/>
            <w:i/>
            <w:color w:val="000000"/>
            <w:sz w:val="24"/>
            <w:szCs w:val="24"/>
          </w:rPr>
          <m:t>,</m:t>
        </m:r>
        <m:r>
          <m:rPr>
            <m:nor/>
          </m:rPr>
          <w:rPr xmlns:w="http://schemas.openxmlformats.org/wordprocessingml/2006/main">
            <w:rFonts w:ascii="Cambria Math" w:hAnsi="Cambria Math"/>
            <w:i/>
            <w:color w:val="000000"/>
            <w:sz w:val="24"/>
            <w:szCs w:val="24"/>
          </w:rPr>
          <m:t>LightLevel</m:t>
        </m:r>
        <m:r>
          <m:rPr>
            <m:nor/>
          </m:rPr>
          <w:rPr xmlns:w="http://schemas.openxmlformats.org/wordprocessingml/2006/main">
            <w:rFonts w:ascii="Cambria Math" w:hAnsi="Cambria Math"/>
            <w:i/>
            <w:color w:val="000000"/>
            <w:sz w:val="24"/>
            <w:szCs w:val="24"/>
          </w:rPr>
          <m:t>, k=</m:t>
        </m:r>
        <m:r>
          <m:rPr>
            <m:nor/>
          </m:rPr>
          <w:rPr xmlns:w="http://schemas.openxmlformats.org/wordprocessingml/2006/main">
            <w:rFonts w:ascii="Cambria Math" w:hAnsi="Cambria Math"/>
            <w:i/>
            <w:color w:val="000000"/>
            <w:sz w:val="24"/>
            <w:szCs w:val="24"/>
          </w:rPr>
          <m:t>n, method= REML</m:t>
        </m:r>
        <m:r>
          <m:rPr>
            <m:nor/>
          </m:rPr>
          <w:rPr xmlns:w="http://schemas.openxmlformats.org/wordprocessingml/2006/main">
            <w:rFonts w:ascii="Cambria Math" w:hAnsi="Cambria Math"/>
            <w:i/>
            <w:color w:val="000000"/>
            <w:sz w:val="24"/>
            <w:szCs w:val="24"/>
          </w:rPr>
          <m:t/>
        </m:r>
      </m:oMath>
      <w:r>
        <w:rPr>
          <w:rFonts w:ascii="Times New Roman" w:hAnsi="Times New Roman"/>
          <w:sz w:val="24"/>
          <w:szCs w:val="24"/>
          <w:rtl w:val="0"/>
        </w:rPr>
        <w:t xml:space="preserve"> </w:t>
      </w:r>
      <w:r>
        <w:rPr>
          <w:rFonts w:ascii="Times New Roman" w:hAnsi="Times New Roman"/>
          <w:b w:val="1"/>
          <w:bCs w:val="1"/>
          <w:sz w:val="24"/>
          <w:szCs w:val="24"/>
          <w:rtl w:val="0"/>
          <w:lang w:val="fr-FR"/>
        </w:rPr>
        <w:t>(Equation 3)</w:t>
      </w:r>
    </w:p>
    <w:p>
      <w:pPr>
        <w:pStyle w:val="Body"/>
        <w:spacing w:line="360" w:lineRule="auto"/>
        <w:ind w:firstLine="482"/>
        <w:rPr>
          <w:rFonts w:ascii="Times New Roman" w:cs="Times New Roman" w:hAnsi="Times New Roman" w:eastAsia="Times New Roman"/>
          <w:sz w:val="24"/>
          <w:szCs w:val="24"/>
        </w:rPr>
      </w:pPr>
      <w:r>
        <w:rPr>
          <w:rFonts w:ascii="Times New Roman" w:hAnsi="Times New Roman"/>
          <w:sz w:val="24"/>
          <w:szCs w:val="24"/>
          <w:rtl w:val="0"/>
          <w:lang w:val="en-US"/>
        </w:rPr>
        <w:t>The second examines the response of S-state damping to light level and measurement temperature according to the following equation, where n is the number of distinct levels of temperature measured for that strain:</w:t>
      </w:r>
    </w:p>
    <w:p>
      <w:pPr>
        <w:pStyle w:val="Body"/>
        <w:spacing w:line="360" w:lineRule="auto"/>
        <w:jc w:val="center"/>
        <w:rPr>
          <w:rFonts w:ascii="Times New Roman" w:cs="Times New Roman" w:hAnsi="Times New Roman" w:eastAsia="Times New Roman"/>
          <w:b w:val="1"/>
          <w:bCs w:val="1"/>
          <w:color w:val="000000"/>
          <w:sz w:val="24"/>
          <w:szCs w:val="24"/>
        </w:rPr>
      </w:pPr>
      <m:oMath>
        <m:r>
          <m:rPr>
            <m:nor/>
          </m:rPr>
          <w:rPr xmlns:w="http://schemas.openxmlformats.org/wordprocessingml/2006/main">
            <w:rFonts w:ascii="Cambria Math" w:hAnsi="Cambria Math"/>
            <w:i/>
            <w:color w:val="000000"/>
            <w:sz w:val="24"/>
            <w:szCs w:val="24"/>
          </w:rPr>
          <m:t>DampingIndex</m:t>
        </m:r>
        <m:r>
          <m:rPr>
            <m:nor/>
          </m:rPr>
          <w:rPr xmlns:w="http://schemas.openxmlformats.org/wordprocessingml/2006/main">
            <w:rFonts w:ascii="Cambria Math" w:hAnsi="Cambria Math"/>
            <w:i/>
            <w:color w:val="000000"/>
            <w:sz w:val="24"/>
            <w:szCs w:val="24"/>
          </w:rPr>
          <m:t>~</m:t>
        </m:r>
        <m:r>
          <m:rPr>
            <m:nor/>
          </m:rPr>
          <w:rPr xmlns:w="http://schemas.openxmlformats.org/wordprocessingml/2006/main">
            <w:rFonts w:ascii="Cambria Math" w:hAnsi="Cambria Math"/>
            <w:i/>
            <w:color w:val="000000"/>
            <w:sz w:val="24"/>
            <w:szCs w:val="24"/>
          </w:rPr>
          <m:t>te</m:t>
        </m:r>
        <m:r>
          <m:rPr>
            <m:nor/>
          </m:rPr>
          <w:rPr xmlns:w="http://schemas.openxmlformats.org/wordprocessingml/2006/main">
            <w:rFonts w:ascii="Cambria Math" w:hAnsi="Cambria Math"/>
            <w:i/>
            <w:color w:val="000000"/>
            <w:sz w:val="24"/>
            <w:szCs w:val="24"/>
          </w:rPr>
          <m:t>(</m:t>
        </m:r>
        <m:r>
          <m:rPr>
            <m:nor/>
          </m:rPr>
          <w:rPr xmlns:w="http://schemas.openxmlformats.org/wordprocessingml/2006/main">
            <w:rFonts w:ascii="Cambria Math" w:hAnsi="Cambria Math"/>
            <w:i/>
            <w:color w:val="000000"/>
            <w:sz w:val="24"/>
            <w:szCs w:val="24"/>
          </w:rPr>
          <m:t>Measurement</m:t>
        </m:r>
        <m:r>
          <m:rPr>
            <m:nor/>
          </m:rPr>
          <w:rPr xmlns:w="http://schemas.openxmlformats.org/wordprocessingml/2006/main">
            <w:rFonts w:ascii="Cambria Math" w:hAnsi="Cambria Math"/>
            <w:i/>
            <w:color w:val="000000"/>
            <w:sz w:val="24"/>
            <w:szCs w:val="24"/>
          </w:rPr>
          <m:t>Temp</m:t>
        </m:r>
        <m:r>
          <m:rPr>
            <m:nor/>
          </m:rPr>
          <w:rPr xmlns:w="http://schemas.openxmlformats.org/wordprocessingml/2006/main">
            <w:rFonts w:ascii="Cambria Math" w:hAnsi="Cambria Math"/>
            <w:i/>
            <w:color w:val="000000"/>
            <w:sz w:val="24"/>
            <w:szCs w:val="24"/>
          </w:rPr>
          <m:t>,</m:t>
        </m:r>
        <m:r>
          <m:rPr>
            <m:nor/>
          </m:rPr>
          <w:rPr xmlns:w="http://schemas.openxmlformats.org/wordprocessingml/2006/main">
            <w:rFonts w:ascii="Cambria Math" w:hAnsi="Cambria Math"/>
            <w:i/>
            <w:color w:val="000000"/>
            <w:sz w:val="24"/>
            <w:szCs w:val="24"/>
          </w:rPr>
          <m:t>LightLevel</m:t>
        </m:r>
        <m:r>
          <m:rPr>
            <m:nor/>
          </m:rPr>
          <w:rPr xmlns:w="http://schemas.openxmlformats.org/wordprocessingml/2006/main">
            <w:rFonts w:ascii="Cambria Math" w:hAnsi="Cambria Math"/>
            <w:i/>
            <w:color w:val="000000"/>
            <w:sz w:val="24"/>
            <w:szCs w:val="24"/>
          </w:rPr>
          <m:t>, k= n, method= REML</m:t>
        </m:r>
      </m:oMath>
      <w:r>
        <w:rPr>
          <w:rFonts w:ascii="Times New Roman" w:hAnsi="Times New Roman"/>
          <w:sz w:val="24"/>
          <w:szCs w:val="24"/>
          <w:rtl w:val="0"/>
        </w:rPr>
        <w:t xml:space="preserve"> </w:t>
      </w:r>
      <w:r>
        <w:rPr>
          <w:rFonts w:ascii="Times New Roman" w:hAnsi="Times New Roman"/>
          <w:b w:val="1"/>
          <w:bCs w:val="1"/>
          <w:sz w:val="24"/>
          <w:szCs w:val="24"/>
          <w:rtl w:val="0"/>
          <w:lang w:val="fr-FR"/>
        </w:rPr>
        <w:t>(Equation 4)</w:t>
      </w:r>
    </w:p>
    <w:p>
      <w:pPr>
        <w:pStyle w:val="Body"/>
        <w:spacing w:line="360" w:lineRule="auto"/>
        <w:rPr>
          <w:rFonts w:ascii="Times New Roman" w:cs="Times New Roman" w:hAnsi="Times New Roman" w:eastAsia="Times New Roman"/>
          <w:sz w:val="24"/>
          <w:szCs w:val="24"/>
        </w:rPr>
      </w:pPr>
    </w:p>
    <w:p>
      <w:pPr>
        <w:pStyle w:val="Body"/>
        <w:spacing w:line="360" w:lineRule="auto"/>
        <w:ind w:firstLine="482"/>
        <w:rPr>
          <w:rFonts w:ascii="Times New Roman" w:cs="Times New Roman" w:hAnsi="Times New Roman" w:eastAsia="Times New Roman"/>
          <w:sz w:val="24"/>
          <w:szCs w:val="24"/>
        </w:rPr>
      </w:pPr>
      <w:r>
        <w:rPr>
          <w:rFonts w:ascii="Times New Roman" w:hAnsi="Times New Roman"/>
          <w:sz w:val="24"/>
          <w:szCs w:val="24"/>
          <w:rtl w:val="0"/>
          <w:lang w:val="en-US"/>
        </w:rPr>
        <w:t>Models were validated by verifying the choice of basis dimensions (k) and evaluating the residual plots [25]. Based on the fitted models,  the damping index can then be predicted for other combinations of temperature and light [26] These predictions were then visually represented with a contour plot.</w:t>
      </w:r>
      <w:commentRangeStart w:id="191"/>
      <w:r>
        <w:rPr>
          <w:rFonts w:ascii="Times New Roman" w:hAnsi="Times New Roman"/>
          <w:sz w:val="24"/>
          <w:szCs w:val="24"/>
          <w:rtl w:val="0"/>
        </w:rPr>
        <w:t xml:space="preserve"> </w:t>
      </w:r>
      <w:commentRangeEnd w:id="191"/>
      <w:r>
        <w:commentReference w:id="191"/>
      </w:r>
    </w:p>
    <w:p>
      <w:pPr>
        <w:pStyle w:val="Body"/>
        <w:spacing w:line="360" w:lineRule="auto"/>
        <w:rPr>
          <w:rFonts w:ascii="Times New Roman" w:cs="Times New Roman" w:hAnsi="Times New Roman" w:eastAsia="Times New Roman"/>
          <w:sz w:val="24"/>
          <w:szCs w:val="24"/>
        </w:rPr>
      </w:pPr>
    </w:p>
    <w:p>
      <w:pPr>
        <w:pStyle w:val="Body"/>
        <w:spacing w:line="360" w:lineRule="auto"/>
      </w:pPr>
      <w:r>
        <w:rPr>
          <w:rFonts w:ascii="Arial Unicode MS" w:cs="Arial Unicode MS" w:hAnsi="Arial Unicode MS" w:eastAsia="Arial Unicode MS"/>
          <w:b w:val="0"/>
          <w:bCs w:val="0"/>
          <w:i w:val="0"/>
          <w:iCs w:val="0"/>
          <w:outline w:val="0"/>
          <w:color w:val="000000"/>
          <w:sz w:val="24"/>
          <w:szCs w:val="24"/>
          <w:u w:color="000000"/>
          <w14:textFill>
            <w14:solidFill>
              <w14:srgbClr w14:val="000000"/>
            </w14:solidFill>
          </w14:textFill>
        </w:rPr>
        <w:br w:type="page"/>
      </w:r>
    </w:p>
    <w:p>
      <w:pPr>
        <w:pStyle w:val="Body"/>
        <w:spacing w:line="36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fr-FR"/>
          <w14:textFill>
            <w14:solidFill>
              <w14:srgbClr w14:val="000000"/>
            </w14:solidFill>
          </w14:textFill>
        </w:rPr>
        <w:t>References</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1. </w:t>
        <w:tab/>
        <w:t>Otte A, Winder JC, Deng L, Schmutz J, Jenkins J, Grigoriev IV, et al. The diatom Fragilariopsis cylindrus: A model alga to understand cold-adapted life. Journal of Phycology. 2023;59: 301</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306. doi:10.1111/jpy.13325</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2. </w:t>
        <w:tab/>
        <w:t>Cefarelli AO, Ferrario ME, Almandoz GO, Atencio AG, Akselman R, Vernet M. Diversity of the diatom genus Fragilariopsis in the Argentine Sea and Antarctic waters: morphology, distribution and abundance. Polar Biology. 2010;33. doi:10.1007/s00300-010-0794-z</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3. </w:t>
        <w:tab/>
        <w:t>Kang S-H, Fryxell GA. Fragilariopsis cylindrus (Grunow) Krieger: The most abundant diatom in water column assemblages of Antarctic marginal ice-edge zones. Polar Biol. 1992;12: 609</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627. doi:10.1007/BF00236984</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4. </w:t>
        <w:tab/>
        <w:t>Poulsen N, Kr</w:t>
      </w:r>
      <w:r>
        <w:rPr>
          <w:rFonts w:ascii="Times New Roman" w:hAnsi="Times New Roman" w:hint="default"/>
          <w:outline w:val="0"/>
          <w:color w:val="000000"/>
          <w:sz w:val="24"/>
          <w:szCs w:val="24"/>
          <w:u w:color="000000"/>
          <w:rtl w:val="0"/>
          <w:lang w:val="en-US"/>
          <w14:textFill>
            <w14:solidFill>
              <w14:srgbClr w14:val="000000"/>
            </w14:solidFill>
          </w14:textFill>
        </w:rPr>
        <w:t>ö</w:t>
      </w:r>
      <w:r>
        <w:rPr>
          <w:rFonts w:ascii="Times New Roman" w:hAnsi="Times New Roman"/>
          <w:outline w:val="0"/>
          <w:color w:val="000000"/>
          <w:sz w:val="24"/>
          <w:szCs w:val="24"/>
          <w:u w:color="000000"/>
          <w:rtl w:val="0"/>
          <w:lang w:val="en-US"/>
          <w14:textFill>
            <w14:solidFill>
              <w14:srgbClr w14:val="000000"/>
            </w14:solidFill>
          </w14:textFill>
        </w:rPr>
        <w:t>ger N. Thalassiosira pseudonana (Cyclotella nana) (Hustedt) Hasle et Heimdal (Bacillariophyceae): A genetically tractable model organism for studying diatom biology, including biological silica formation. Journal of Phycology. 2023;59: 809</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817. doi:10.1111/jpy.13362</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5. </w:t>
        <w:tab/>
        <w:t>Cook G, Teufel A, Kalra I, Li W, Wang X, Priscu J, et al. The Antarctic psychrophiles Chlamydomonas spp. UWO241 and ICE-MDV exhibit differential restructuring of photosystem I in response to iron. Photosynth Res. 2019;141: 209</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228. doi:10.1007/s11120-019-00621-0</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6. </w:t>
        <w:tab/>
        <w:t>Stahl-Rommel S, Kalra I, 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Silva S, Hahn MM, Popson D, Cvetkovska M, et al. Cyclic electron flow (CEF) and ascorbate pathway activity provide constitutive photoprotection for the photopsychrophile, Chlamydomonas sp. UWO 241</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(renamed Chlamydomonas priscuii). Photosynth Res. 2022;151: 235</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250. doi:10.1007/s11120-021-00877-5</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7. </w:t>
        <w:tab/>
        <w:t>Li W, Podar M, Morgan-Kiss RM. Ultrastructural and Single-Cell-Level Characterization Reveals Metabolic Versatility in a Microbial Eukaryote Community from an Ice-Covered Antarctic Lake. Applied and Environmental Microbiology. 2016;82: 3659</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3670. doi:10.1128/AEM.00478-16</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8. </w:t>
        <w:tab/>
        <w:t>Cvetkovska M, Vakulenko G, Smith DR, Zhang X, H</w:t>
      </w:r>
      <w:r>
        <w:rPr>
          <w:rFonts w:ascii="Times New Roman" w:hAnsi="Times New Roman" w:hint="default"/>
          <w:outline w:val="0"/>
          <w:color w:val="000000"/>
          <w:sz w:val="24"/>
          <w:szCs w:val="24"/>
          <w:u w:color="000000"/>
          <w:rtl w:val="0"/>
          <w:lang w:val="en-US"/>
          <w14:textFill>
            <w14:solidFill>
              <w14:srgbClr w14:val="000000"/>
            </w14:solidFill>
          </w14:textFill>
        </w:rPr>
        <w:t>ü</w:t>
      </w:r>
      <w:r>
        <w:rPr>
          <w:rFonts w:ascii="Times New Roman" w:hAnsi="Times New Roman"/>
          <w:outline w:val="0"/>
          <w:color w:val="000000"/>
          <w:sz w:val="24"/>
          <w:szCs w:val="24"/>
          <w:u w:color="000000"/>
          <w:rtl w:val="0"/>
          <w:lang w:val="en-US"/>
          <w14:textFill>
            <w14:solidFill>
              <w14:srgbClr w14:val="000000"/>
            </w14:solidFill>
          </w14:textFill>
        </w:rPr>
        <w:t>ner NPA. Temperature stress in psychrophilic green microalgae: Minireview. Physiologia Plantarum. 2022;174: e13811. doi:10.1111/ppl.13811</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9. </w:t>
        <w:tab/>
        <w:t>H</w:t>
      </w:r>
      <w:r>
        <w:rPr>
          <w:rFonts w:ascii="Times New Roman" w:hAnsi="Times New Roman" w:hint="default"/>
          <w:outline w:val="0"/>
          <w:color w:val="000000"/>
          <w:sz w:val="24"/>
          <w:szCs w:val="24"/>
          <w:u w:color="000000"/>
          <w:rtl w:val="0"/>
          <w:lang w:val="en-US"/>
          <w14:textFill>
            <w14:solidFill>
              <w14:srgbClr w14:val="000000"/>
            </w14:solidFill>
          </w14:textFill>
        </w:rPr>
        <w:t>ü</w:t>
      </w:r>
      <w:r>
        <w:rPr>
          <w:rFonts w:ascii="Times New Roman" w:hAnsi="Times New Roman"/>
          <w:outline w:val="0"/>
          <w:color w:val="000000"/>
          <w:sz w:val="24"/>
          <w:szCs w:val="24"/>
          <w:u w:color="000000"/>
          <w:rtl w:val="0"/>
          <w:lang w:val="en-US"/>
          <w14:textFill>
            <w14:solidFill>
              <w14:srgbClr w14:val="000000"/>
            </w14:solidFill>
          </w14:textFill>
        </w:rPr>
        <w:t>ner NPA, Szyszka-Mroz B, Ivanov AG, Kata V, Lye H, Smith DR. Photosynthetic adaptation and multicellularity in the Antarctic psychrophile, Chlamydomonas priscuii. Algal Research. 2023;74: 103220. doi:10.1016/j.algal.2023.103220</w:t>
      </w:r>
    </w:p>
    <w:p>
      <w:pPr>
        <w:pStyle w:val="Bibliography"/>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10. </w:t>
        <w:tab/>
        <w:t xml:space="preserve">Balzano S, Gourvil P, Siano R, Chanoine M, Marie D, Lessard S, et al. Diversity of cultured photosynthetic flagellates in the northeast Pacific and Arctic Oceans in summer. </w:t>
      </w:r>
      <w:r>
        <w:rPr>
          <w:rFonts w:ascii="Times New Roman" w:hAnsi="Times New Roman"/>
          <w:outline w:val="0"/>
          <w:color w:val="000000"/>
          <w:sz w:val="24"/>
          <w:szCs w:val="24"/>
          <w:u w:color="000000"/>
          <w:rtl w:val="0"/>
          <w:lang w:val="fr-FR"/>
          <w14:textFill>
            <w14:solidFill>
              <w14:srgbClr w14:val="000000"/>
            </w14:solidFill>
          </w14:textFill>
        </w:rPr>
        <w:t>Biogeosciences. 2012;9: 4553</w:t>
      </w:r>
      <w:r>
        <w:rPr>
          <w:rFonts w:ascii="Times New Roman" w:hAnsi="Times New Roman" w:hint="default"/>
          <w:outline w:val="0"/>
          <w:color w:val="000000"/>
          <w:sz w:val="24"/>
          <w:szCs w:val="24"/>
          <w:u w:color="000000"/>
          <w:rtl w:val="0"/>
          <w:lang w:val="fr-FR"/>
          <w14:textFill>
            <w14:solidFill>
              <w14:srgbClr w14:val="000000"/>
            </w14:solidFill>
          </w14:textFill>
        </w:rPr>
        <w:t>–</w:t>
      </w:r>
      <w:r>
        <w:rPr>
          <w:rFonts w:ascii="Times New Roman" w:hAnsi="Times New Roman"/>
          <w:outline w:val="0"/>
          <w:color w:val="000000"/>
          <w:sz w:val="24"/>
          <w:szCs w:val="24"/>
          <w:u w:color="000000"/>
          <w:rtl w:val="0"/>
          <w:lang w:val="fr-FR"/>
          <w14:textFill>
            <w14:solidFill>
              <w14:srgbClr w14:val="000000"/>
            </w14:solidFill>
          </w14:textFill>
        </w:rPr>
        <w:t>4571. doi:10.5194/bg-9-4553-2012</w:t>
      </w:r>
    </w:p>
    <w:p>
      <w:pPr>
        <w:pStyle w:val="Bibliography"/>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fr-FR"/>
          <w14:textFill>
            <w14:solidFill>
              <w14:srgbClr w14:val="000000"/>
            </w14:solidFill>
          </w14:textFill>
        </w:rPr>
        <w:t xml:space="preserve">11. </w:t>
        <w:tab/>
        <w:t>Morales-S</w:t>
      </w:r>
      <w:r>
        <w:rPr>
          <w:rFonts w:ascii="Times New Roman" w:hAnsi="Times New Roman" w:hint="default"/>
          <w:outline w:val="0"/>
          <w:color w:val="000000"/>
          <w:sz w:val="24"/>
          <w:szCs w:val="24"/>
          <w:u w:color="000000"/>
          <w:rtl w:val="0"/>
          <w:lang w:val="fr-FR"/>
          <w14:textFill>
            <w14:solidFill>
              <w14:srgbClr w14:val="000000"/>
            </w14:solidFill>
          </w14:textFill>
        </w:rPr>
        <w:t>á</w:t>
      </w:r>
      <w:r>
        <w:rPr>
          <w:rFonts w:ascii="Times New Roman" w:hAnsi="Times New Roman"/>
          <w:outline w:val="0"/>
          <w:color w:val="000000"/>
          <w:sz w:val="24"/>
          <w:szCs w:val="24"/>
          <w:u w:color="000000"/>
          <w:rtl w:val="0"/>
          <w:lang w:val="fr-FR"/>
          <w14:textFill>
            <w14:solidFill>
              <w14:srgbClr w14:val="000000"/>
            </w14:solidFill>
          </w14:textFill>
        </w:rPr>
        <w:t xml:space="preserve">nchez D, Schulze PSC, Kiron V, Wijffels RH. </w:t>
      </w:r>
      <w:r>
        <w:rPr>
          <w:rFonts w:ascii="Times New Roman" w:hAnsi="Times New Roman"/>
          <w:outline w:val="0"/>
          <w:color w:val="000000"/>
          <w:sz w:val="24"/>
          <w:szCs w:val="24"/>
          <w:u w:color="000000"/>
          <w:rtl w:val="0"/>
          <w:lang w:val="en-US"/>
          <w14:textFill>
            <w14:solidFill>
              <w14:srgbClr w14:val="000000"/>
            </w14:solidFill>
          </w14:textFill>
        </w:rPr>
        <w:t>Temperature-Dependent Lipid Accumulation in the Polar Marine Microalga Chlamydomonas malina RCC2488. Frontiers in Plant Science. 2020;11. doi:10.3389/fpls.2020.619064</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12. </w:t>
        <w:tab/>
        <w:t>Sasso S, Stibor H, Mittag M, Grossman AR. From molecular manipulation of domesticated Chlamydomonas reinhardtii to survival in nature. King SR, Rodgers PA, editors. eLife. 2018;7: e39233. doi:10.7554/eLife.39233</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13. </w:t>
        <w:tab/>
        <w:t>Xie B, Bishop S, Stessman D, Wright D, Spalding MH, Halverson LJ. Chlamydomonas reinhardtii thermal tolerance enhancement mediated by a mutualistic interaction with vitamin B12-producing bacteria. The ISME Journal. 2013;7: 1544</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1555. doi:10.1038/ismej.2013.43</w:t>
      </w:r>
    </w:p>
    <w:p>
      <w:pPr>
        <w:pStyle w:val="Bibliography"/>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14. </w:t>
        <w:tab/>
        <w:t>Wiel JBV, D.</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Mikulicz J, R.</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Boysen M, Hashemi N, Kalgren P, M.</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 xml:space="preserve">Nauman L, et al. Characterization of Chlorella vulgaris and Chlorella protothecoides using multi-pixel photon counters in a 3D focusing optofluidic system. </w:t>
      </w:r>
      <w:r>
        <w:rPr>
          <w:rFonts w:ascii="Times New Roman" w:hAnsi="Times New Roman"/>
          <w:outline w:val="0"/>
          <w:color w:val="000000"/>
          <w:sz w:val="24"/>
          <w:szCs w:val="24"/>
          <w:u w:color="000000"/>
          <w:rtl w:val="0"/>
          <w:lang w:val="fr-FR"/>
          <w14:textFill>
            <w14:solidFill>
              <w14:srgbClr w14:val="000000"/>
            </w14:solidFill>
          </w14:textFill>
        </w:rPr>
        <w:t>RSC Advances. 2017;7: 4402</w:t>
      </w:r>
      <w:r>
        <w:rPr>
          <w:rFonts w:ascii="Times New Roman" w:hAnsi="Times New Roman" w:hint="default"/>
          <w:outline w:val="0"/>
          <w:color w:val="000000"/>
          <w:sz w:val="24"/>
          <w:szCs w:val="24"/>
          <w:u w:color="000000"/>
          <w:rtl w:val="0"/>
          <w:lang w:val="fr-FR"/>
          <w14:textFill>
            <w14:solidFill>
              <w14:srgbClr w14:val="000000"/>
            </w14:solidFill>
          </w14:textFill>
        </w:rPr>
        <w:t>–</w:t>
      </w:r>
      <w:r>
        <w:rPr>
          <w:rFonts w:ascii="Times New Roman" w:hAnsi="Times New Roman"/>
          <w:outline w:val="0"/>
          <w:color w:val="000000"/>
          <w:sz w:val="24"/>
          <w:szCs w:val="24"/>
          <w:u w:color="000000"/>
          <w:rtl w:val="0"/>
          <w:lang w:val="fr-FR"/>
          <w14:textFill>
            <w14:solidFill>
              <w14:srgbClr w14:val="000000"/>
            </w14:solidFill>
          </w14:textFill>
        </w:rPr>
        <w:t>4408. doi:10.1039/C6RA25837A</w:t>
      </w:r>
    </w:p>
    <w:p>
      <w:pPr>
        <w:pStyle w:val="Bibliography"/>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fr-FR"/>
          <w14:textFill>
            <w14:solidFill>
              <w14:srgbClr w14:val="000000"/>
            </w14:solidFill>
          </w14:textFill>
        </w:rPr>
        <w:t xml:space="preserve">15. </w:t>
        <w:tab/>
        <w:t xml:space="preserve">Leyva LA, Bashan Y, Mendoza A, de-Bashan LE. </w:t>
      </w:r>
      <w:r>
        <w:rPr>
          <w:rFonts w:ascii="Times New Roman" w:hAnsi="Times New Roman"/>
          <w:outline w:val="0"/>
          <w:color w:val="000000"/>
          <w:sz w:val="24"/>
          <w:szCs w:val="24"/>
          <w:u w:color="000000"/>
          <w:rtl w:val="0"/>
          <w:lang w:val="en-US"/>
          <w14:textFill>
            <w14:solidFill>
              <w14:srgbClr w14:val="000000"/>
            </w14:solidFill>
          </w14:textFill>
        </w:rPr>
        <w:t>Accumulation fatty acids of in Chlorella vulgaris under heterotrophic conditions in relation to activity of acetyl-CoA carboxylase, temperature, and co-immobilization with Azospirillum brasilense. Naturwissenschaften. 2014;101: 819</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830. doi:10.1007/s00114-014-1223-x</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16. </w:t>
        <w:tab/>
        <w:t>Schuback N, Tortell PD, Berman-Frank I, Campbell DA, Ciotti A, Courtecuisse E, et al. Single-Turnover Variable Chlorophyll Fluorescence as a Tool for Assessing Phytoplankton Photosynthesis and Primary Productivity: Opportunities, Caveats and Recommendations. Frontiers in Marine Science. 2021;8. doi:10.3389/fmars.2021.690607</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17. </w:t>
        <w:tab/>
        <w:t>Berman-Frank I, Campbell D, Ciotti A, Erickson Z, Fujiki T, Halsey K, et al. Application of Single Turnover Active Chlorophyll Fluorescence for Phytoplankton Productivity Measurements. Version 2.0. Scientific Committee on Oceanic Research (SCOR) Working Group 156; 2023 Jun. doi:10.25607/OBP-1084</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18. </w:t>
        <w:tab/>
        <w:t>Dau H, Haumann M. Time-resolved X-ray spectroscopy leads to an extension of the classical S-state cycle model of photosynthetic oxygen evolution. Photosynth Res. 2007;92: 327</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343. doi:10.1007/s11120-007-9141-9</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19. </w:t>
        <w:tab/>
        <w:t>de Wijn R, van Gorkom HJ. S-state dependence of the miss probability in Photosystem II. Photosynthesis Research. 2002;72: 217</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222. doi:10.1023/A:1016128632704</w:t>
      </w:r>
    </w:p>
    <w:p>
      <w:pPr>
        <w:pStyle w:val="Bibliography"/>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20. </w:t>
        <w:tab/>
        <w:t xml:space="preserve">Xu K, Jiang H, Juneau P, Qiu B. Comparative studies on the photosynthetic responses of three freshwater phytoplankton species to temperature and light regimes. </w:t>
      </w:r>
      <w:r>
        <w:rPr>
          <w:rFonts w:ascii="Times New Roman" w:hAnsi="Times New Roman"/>
          <w:outline w:val="0"/>
          <w:color w:val="000000"/>
          <w:sz w:val="24"/>
          <w:szCs w:val="24"/>
          <w:u w:color="000000"/>
          <w:rtl w:val="0"/>
          <w:lang w:val="fr-FR"/>
          <w14:textFill>
            <w14:solidFill>
              <w14:srgbClr w14:val="000000"/>
            </w14:solidFill>
          </w14:textFill>
        </w:rPr>
        <w:t>J Appl Phycol. 2012;24: 1113</w:t>
      </w:r>
      <w:r>
        <w:rPr>
          <w:rFonts w:ascii="Times New Roman" w:hAnsi="Times New Roman" w:hint="default"/>
          <w:outline w:val="0"/>
          <w:color w:val="000000"/>
          <w:sz w:val="24"/>
          <w:szCs w:val="24"/>
          <w:u w:color="000000"/>
          <w:rtl w:val="0"/>
          <w:lang w:val="fr-FR"/>
          <w14:textFill>
            <w14:solidFill>
              <w14:srgbClr w14:val="000000"/>
            </w14:solidFill>
          </w14:textFill>
        </w:rPr>
        <w:t>–</w:t>
      </w:r>
      <w:r>
        <w:rPr>
          <w:rFonts w:ascii="Times New Roman" w:hAnsi="Times New Roman"/>
          <w:outline w:val="0"/>
          <w:color w:val="000000"/>
          <w:sz w:val="24"/>
          <w:szCs w:val="24"/>
          <w:u w:color="000000"/>
          <w:rtl w:val="0"/>
          <w:lang w:val="fr-FR"/>
          <w14:textFill>
            <w14:solidFill>
              <w14:srgbClr w14:val="000000"/>
            </w14:solidFill>
          </w14:textFill>
        </w:rPr>
        <w:t>1122. doi:10.1007/s10811-011-9741-9</w:t>
      </w:r>
    </w:p>
    <w:p>
      <w:pPr>
        <w:pStyle w:val="Bibliography"/>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fr-FR"/>
          <w14:textFill>
            <w14:solidFill>
              <w14:srgbClr w14:val="000000"/>
            </w14:solidFill>
          </w14:textFill>
        </w:rPr>
        <w:t xml:space="preserve">21. </w:t>
        <w:tab/>
        <w:t>Cazelles B, Chavez M, Berteaux D, M</w:t>
      </w:r>
      <w:r>
        <w:rPr>
          <w:rFonts w:ascii="Times New Roman" w:hAnsi="Times New Roman" w:hint="default"/>
          <w:outline w:val="0"/>
          <w:color w:val="000000"/>
          <w:sz w:val="24"/>
          <w:szCs w:val="24"/>
          <w:u w:color="000000"/>
          <w:rtl w:val="0"/>
          <w:lang w:val="fr-FR"/>
          <w14:textFill>
            <w14:solidFill>
              <w14:srgbClr w14:val="000000"/>
            </w14:solidFill>
          </w14:textFill>
        </w:rPr>
        <w:t>é</w:t>
      </w:r>
      <w:r>
        <w:rPr>
          <w:rFonts w:ascii="Times New Roman" w:hAnsi="Times New Roman"/>
          <w:outline w:val="0"/>
          <w:color w:val="000000"/>
          <w:sz w:val="24"/>
          <w:szCs w:val="24"/>
          <w:u w:color="000000"/>
          <w:rtl w:val="0"/>
          <w:lang w:val="fr-FR"/>
          <w14:textFill>
            <w14:solidFill>
              <w14:srgbClr w14:val="000000"/>
            </w14:solidFill>
          </w14:textFill>
        </w:rPr>
        <w:t xml:space="preserve">nard F, Vik JO, Jenouvrier S, et al. </w:t>
      </w:r>
      <w:r>
        <w:rPr>
          <w:rFonts w:ascii="Times New Roman" w:hAnsi="Times New Roman"/>
          <w:outline w:val="0"/>
          <w:color w:val="000000"/>
          <w:sz w:val="24"/>
          <w:szCs w:val="24"/>
          <w:u w:color="000000"/>
          <w:rtl w:val="0"/>
          <w:lang w:val="en-US"/>
          <w14:textFill>
            <w14:solidFill>
              <w14:srgbClr w14:val="000000"/>
            </w14:solidFill>
          </w14:textFill>
        </w:rPr>
        <w:t>Wavelet analysis of ecological time series. Oecologia. 2008;156: 287</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304. doi:10.1007/s00442-008-0993-2</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22. </w:t>
        <w:tab/>
        <w:t>Theis FJ, Meyer-B</w:t>
      </w:r>
      <w:r>
        <w:rPr>
          <w:rFonts w:ascii="Times New Roman" w:hAnsi="Times New Roman" w:hint="default"/>
          <w:outline w:val="0"/>
          <w:color w:val="000000"/>
          <w:sz w:val="24"/>
          <w:szCs w:val="24"/>
          <w:u w:color="000000"/>
          <w:rtl w:val="0"/>
          <w:lang w:val="en-US"/>
          <w14:textFill>
            <w14:solidFill>
              <w14:srgbClr w14:val="000000"/>
            </w14:solidFill>
          </w14:textFill>
        </w:rPr>
        <w:t>ä</w:t>
      </w:r>
      <w:r>
        <w:rPr>
          <w:rFonts w:ascii="Times New Roman" w:hAnsi="Times New Roman"/>
          <w:outline w:val="0"/>
          <w:color w:val="000000"/>
          <w:sz w:val="24"/>
          <w:szCs w:val="24"/>
          <w:u w:color="000000"/>
          <w:rtl w:val="0"/>
          <w:lang w:val="en-US"/>
          <w14:textFill>
            <w14:solidFill>
              <w14:srgbClr w14:val="000000"/>
            </w14:solidFill>
          </w14:textFill>
        </w:rPr>
        <w:t>se A. Spectral Transformations. 1st ed. Biomedical Signal Analysis</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 xml:space="preserve">: Contemporary Methods and Applications. 1st ed. MIT Press; 2010. p. 42. </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23. </w:t>
        <w:tab/>
        <w:t>Roesch A, Schmidbauer H. WaveletComp: Computational wavelet analysis. 2018. Available: https://CRAN.R-project.org/package=WaveletComp</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24. </w:t>
        <w:tab/>
        <w:t>Pinilla J, Negr</w:t>
      </w:r>
      <w:r>
        <w:rPr>
          <w:rFonts w:ascii="Times New Roman" w:hAnsi="Times New Roman" w:hint="default"/>
          <w:outline w:val="0"/>
          <w:color w:val="000000"/>
          <w:sz w:val="24"/>
          <w:szCs w:val="24"/>
          <w:u w:color="000000"/>
          <w:rtl w:val="0"/>
          <w:lang w:val="en-US"/>
          <w14:textFill>
            <w14:solidFill>
              <w14:srgbClr w14:val="000000"/>
            </w14:solidFill>
          </w14:textFill>
        </w:rPr>
        <w:t>í</w:t>
      </w:r>
      <w:r>
        <w:rPr>
          <w:rFonts w:ascii="Times New Roman" w:hAnsi="Times New Roman"/>
          <w:outline w:val="0"/>
          <w:color w:val="000000"/>
          <w:sz w:val="24"/>
          <w:szCs w:val="24"/>
          <w:u w:color="000000"/>
          <w:rtl w:val="0"/>
          <w:lang w:val="en-US"/>
          <w14:textFill>
            <w14:solidFill>
              <w14:srgbClr w14:val="000000"/>
            </w14:solidFill>
          </w14:textFill>
        </w:rPr>
        <w:t>n M. Non-Parametric Generalized Additive Models as a Tool for Evaluating Policy Interventions. Mathematics. 2021;9: 299. doi:10.3390/math9040299</w:t>
      </w:r>
    </w:p>
    <w:p>
      <w:pPr>
        <w:pStyle w:val="Bibliography"/>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25. </w:t>
        <w:tab/>
        <w:t>Daniel Schoenig, Laurie Maynard, Marie-H</w:t>
      </w:r>
      <w:r>
        <w:rPr>
          <w:rFonts w:ascii="Times New Roman" w:hAnsi="Times New Roman" w:hint="default"/>
          <w:outline w:val="0"/>
          <w:color w:val="000000"/>
          <w:sz w:val="24"/>
          <w:szCs w:val="24"/>
          <w:u w:color="000000"/>
          <w:rtl w:val="0"/>
          <w:lang w:val="en-US"/>
          <w14:textFill>
            <w14:solidFill>
              <w14:srgbClr w14:val="000000"/>
            </w14:solidFill>
          </w14:textFill>
        </w:rPr>
        <w:t>é</w:t>
      </w:r>
      <w:r>
        <w:rPr>
          <w:rFonts w:ascii="Times New Roman" w:hAnsi="Times New Roman"/>
          <w:outline w:val="0"/>
          <w:color w:val="000000"/>
          <w:sz w:val="24"/>
          <w:szCs w:val="24"/>
          <w:u w:color="000000"/>
          <w:rtl w:val="0"/>
          <w:lang w:val="en-US"/>
          <w14:textFill>
            <w14:solidFill>
              <w14:srgbClr w14:val="000000"/>
            </w14:solidFill>
          </w14:textFill>
        </w:rPr>
        <w:t>l</w:t>
      </w:r>
      <w:r>
        <w:rPr>
          <w:rFonts w:ascii="Times New Roman" w:hAnsi="Times New Roman" w:hint="default"/>
          <w:outline w:val="0"/>
          <w:color w:val="000000"/>
          <w:sz w:val="24"/>
          <w:szCs w:val="24"/>
          <w:u w:color="000000"/>
          <w:rtl w:val="0"/>
          <w:lang w:val="en-US"/>
          <w14:textFill>
            <w14:solidFill>
              <w14:srgbClr w14:val="000000"/>
            </w14:solidFill>
          </w14:textFill>
        </w:rPr>
        <w:t>è</w:t>
      </w:r>
      <w:r>
        <w:rPr>
          <w:rFonts w:ascii="Times New Roman" w:hAnsi="Times New Roman"/>
          <w:outline w:val="0"/>
          <w:color w:val="000000"/>
          <w:sz w:val="24"/>
          <w:szCs w:val="24"/>
          <w:u w:color="000000"/>
          <w:rtl w:val="0"/>
          <w:lang w:val="en-US"/>
          <w14:textFill>
            <w14:solidFill>
              <w14:srgbClr w14:val="000000"/>
            </w14:solidFill>
          </w14:textFill>
        </w:rPr>
        <w:t>ne Brice, Kevin Cazelles, Pedro Henrique P. Braga, Esteban Gongora, et al. Workshop 8: Generalized additive models in R. Qu</w:t>
      </w:r>
      <w:r>
        <w:rPr>
          <w:rFonts w:ascii="Times New Roman" w:hAnsi="Times New Roman" w:hint="default"/>
          <w:outline w:val="0"/>
          <w:color w:val="000000"/>
          <w:sz w:val="24"/>
          <w:szCs w:val="24"/>
          <w:u w:color="000000"/>
          <w:rtl w:val="0"/>
          <w:lang w:val="en-US"/>
          <w14:textFill>
            <w14:solidFill>
              <w14:srgbClr w14:val="000000"/>
            </w14:solidFill>
          </w14:textFill>
        </w:rPr>
        <w:t>é</w:t>
      </w:r>
      <w:r>
        <w:rPr>
          <w:rFonts w:ascii="Times New Roman" w:hAnsi="Times New Roman"/>
          <w:outline w:val="0"/>
          <w:color w:val="000000"/>
          <w:sz w:val="24"/>
          <w:szCs w:val="24"/>
          <w:u w:color="000000"/>
          <w:rtl w:val="0"/>
          <w:lang w:val="en-US"/>
          <w14:textFill>
            <w14:solidFill>
              <w14:srgbClr w14:val="000000"/>
            </w14:solidFill>
          </w14:textFill>
        </w:rPr>
        <w:t xml:space="preserve">bec Centre for Biodiversity Science; 2023. </w:t>
      </w:r>
      <w:r>
        <w:rPr>
          <w:rFonts w:ascii="Times New Roman" w:hAnsi="Times New Roman"/>
          <w:outline w:val="0"/>
          <w:color w:val="000000"/>
          <w:sz w:val="24"/>
          <w:szCs w:val="24"/>
          <w:u w:color="000000"/>
          <w:rtl w:val="0"/>
          <w:lang w:val="fr-FR"/>
          <w14:textFill>
            <w14:solidFill>
              <w14:srgbClr w14:val="000000"/>
            </w14:solidFill>
          </w14:textFill>
        </w:rPr>
        <w:t>Available: https://r.qcbs.ca/workshop08/pres-en/workshop08-pres-en.html#36</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26. </w:t>
        <w:tab/>
        <w:t xml:space="preserve">Wood SN. Generalized Additive Models: an introduction with R. 2nd ed. New York: Chapman and Hall/CRC; 2017. </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27. </w:t>
        <w:tab/>
        <w:t xml:space="preserve">Loader C. Local regression and likelihood. New York: Springer; 1999. </w:t>
      </w:r>
    </w:p>
    <w:p>
      <w:pPr>
        <w:pStyle w:val="Bibliography"/>
        <w:rPr>
          <w:rFonts w:ascii="Times New Roman" w:cs="Times New Roman" w:hAnsi="Times New Roman" w:eastAsia="Times New Roman"/>
          <w:outline w:val="0"/>
          <w:color w:val="000000"/>
          <w:sz w:val="24"/>
          <w:szCs w:val="24"/>
          <w:u w:color="00000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28. </w:t>
        <w:tab/>
        <w:t>Breiman L, Friedman JH. Predicting Multivariate Responses in Multiple Linear Regression. Journal of the Royal Statistical Society: Series B (Methodological). 1997;59: 3</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54. doi:10.1111/1467-9868.00054</w:t>
      </w:r>
    </w:p>
    <w:p>
      <w:pPr>
        <w:pStyle w:val="Body"/>
        <w:spacing w:line="36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commentRangeStart w:id="192"/>
    </w:p>
    <w:p>
      <w:pPr>
        <w:pStyle w:val="Body"/>
        <w:spacing w:line="360" w:lineRule="auto"/>
        <w:ind w:firstLine="340"/>
      </w:pPr>
      <w:r>
        <w:rPr>
          <w:rFonts w:ascii="Times New Roman" w:hAnsi="Times New Roman"/>
          <w:sz w:val="24"/>
          <w:szCs w:val="24"/>
          <w:rtl w:val="0"/>
          <w:lang w:val="nl-NL"/>
        </w:rPr>
        <w:t>Loess</w:t>
      </w:r>
      <w:commentRangeEnd w:id="192"/>
      <w:r>
        <w:commentReference w:id="192"/>
      </w:r>
      <w:r>
        <w:rPr>
          <w:rFonts w:ascii="Times New Roman" w:hAnsi="Times New Roman"/>
          <w:sz w:val="24"/>
          <w:szCs w:val="24"/>
          <w:rtl w:val="0"/>
          <w:lang w:val="en-US"/>
        </w:rPr>
        <w:t xml:space="preserve"> fits a smooth curve by generating local regression models at each data point, estimating the response variable by calculating a weighted average of nearby data points based on their distance from the point of interest [27]. These local regression models are then combined to produce a smooth curve representing the overall relationship between the damping index and the predictors of temperature and light level. Based on the fitted model, the damping index can then be predicted for other combinations of temperature and light [28]. These predictions were then visually represented with a contour plot.</w:t>
      </w:r>
      <w:commentRangeStart w:id="193"/>
      <w:r>
        <w:rPr>
          <w:rFonts w:ascii="Times New Roman" w:hAnsi="Times New Roman"/>
          <w:sz w:val="24"/>
          <w:szCs w:val="24"/>
          <w:rtl w:val="0"/>
        </w:rPr>
        <w:t xml:space="preserve"> </w:t>
      </w:r>
      <w:commentRangeEnd w:id="193"/>
      <w:r>
        <w:commentReference w:id="193"/>
      </w:r>
      <w:r>
        <w:rPr>
          <w:rFonts w:ascii="Times New Roman" w:cs="Times New Roman" w:hAnsi="Times New Roman" w:eastAsia="Times New Roman"/>
          <w:sz w:val="24"/>
          <w:szCs w:val="24"/>
        </w:rPr>
      </w:r>
    </w:p>
    <w:sectPr>
      <w:headerReference w:type="default" r:id="rId8"/>
      <w:footerReference w:type="default" r:id="rId9"/>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35" w:author="Douglas Campbell" w:date="2024-03-29T15:16:29Z">
    <w:p w14:paraId="1111FFFF">
      <w:pPr>
        <w:pStyle w:val="Default"/>
        <w:bidi w:val="0"/>
      </w:pPr>
    </w:p>
    <w:p w14:paraId="11120000">
      <w:pPr>
        <w:pStyle w:val="Default"/>
        <w:bidi w:val="0"/>
      </w:pPr>
      <w:r>
        <w:rPr>
          <w:rFonts w:cs="Arial Unicode MS" w:eastAsia="Arial Unicode MS"/>
          <w:rtl w:val="0"/>
        </w:rPr>
        <w:t xml:space="preserve">CultureID number is a purely internal technical detail; it would appear in an appendix, but probably not in the thesis materials &amp; methods.  For simplicity you could include it as the last column, not the first.  Column order: Genus species; Growth Temperature; Growth Light PAR, Media, </w:t>
      </w:r>
    </w:p>
  </w:comment>
  <w:comment w:id="47" w:author="Douglas Campbell" w:date="2024-03-29T15:19:38Z">
    <w:p w14:paraId="11120001">
      <w:pPr>
        <w:pStyle w:val="Default"/>
        <w:bidi w:val="0"/>
      </w:pPr>
    </w:p>
    <w:p w14:paraId="11120002">
      <w:pPr>
        <w:pStyle w:val="Default"/>
        <w:bidi w:val="0"/>
      </w:pPr>
      <w:r>
        <w:rPr>
          <w:rFonts w:cs="Arial Unicode MS" w:eastAsia="Arial Unicode MS"/>
          <w:rtl w:val="0"/>
        </w:rPr>
        <w:t>Chlorophyll assay in Turner should go here.</w:t>
      </w:r>
    </w:p>
  </w:comment>
  <w:comment w:id="84" w:author="Douglas Campbell" w:date="2024-03-29T15:28:31Z">
    <w:p w14:paraId="11120003">
      <w:pPr>
        <w:pStyle w:val="Default"/>
        <w:bidi w:val="0"/>
      </w:pPr>
    </w:p>
    <w:p w14:paraId="11120004">
      <w:pPr>
        <w:pStyle w:val="Default"/>
        <w:bidi w:val="0"/>
      </w:pPr>
      <w:r>
        <w:rPr>
          <w:rFonts w:cs="Arial Unicode MS" w:eastAsia="Arial Unicode MS"/>
          <w:rtl w:val="0"/>
        </w:rPr>
        <w:t>Figure numbering probably incorrect</w:t>
      </w:r>
    </w:p>
  </w:comment>
  <w:comment w:id="108" w:author="Douglas Campbell" w:date="2024-03-29T15:33:28Z">
    <w:p w14:paraId="11120005">
      <w:pPr>
        <w:pStyle w:val="Default"/>
        <w:bidi w:val="0"/>
      </w:pPr>
    </w:p>
    <w:p w14:paraId="11120006">
      <w:pPr>
        <w:pStyle w:val="Default"/>
        <w:bidi w:val="0"/>
      </w:pPr>
      <w:r>
        <w:rPr>
          <w:rFonts w:cs="Arial Unicode MS" w:eastAsia="Arial Unicode MS"/>
          <w:rtl w:val="0"/>
        </w:rPr>
        <w:t>You could describe how we worked out how many flashlets, and how bright a flashlet, was best for each culture?  It depends upon sigmaPSII; a big sigmaPSII requires dimmer flashlets, or fewer of them, lowering the probability of double hits.  A smaller sigmaPSII requires more flashlets, or brighter flashlets, to reach population saturation.  It is tricky to keep straight the distinction between an individual PSII, which is either open or closed; and the population of PSII, in which the fraction of closed centres increases progressively.</w:t>
      </w:r>
    </w:p>
  </w:comment>
  <w:comment w:id="111" w:author="Douglas Campbell" w:date="2024-03-29T15:30:45Z">
    <w:p w14:paraId="11120007">
      <w:pPr>
        <w:pStyle w:val="Default"/>
        <w:bidi w:val="0"/>
      </w:pPr>
    </w:p>
    <w:p w14:paraId="11120008">
      <w:pPr>
        <w:pStyle w:val="Default"/>
        <w:bidi w:val="0"/>
      </w:pPr>
      <w:r>
        <w:rPr>
          <w:rFonts w:cs="Arial Unicode MS" w:eastAsia="Arial Unicode MS"/>
          <w:rtl w:val="0"/>
        </w:rPr>
        <w:t>you need a citation to support the oscillation of fluorescence with S State</w:t>
      </w:r>
    </w:p>
  </w:comment>
  <w:comment w:id="127" w:author="Douglas Campbell" w:date="2024-03-29T15:46:29Z">
    <w:p w14:paraId="11120009">
      <w:pPr>
        <w:pStyle w:val="Default"/>
        <w:bidi w:val="0"/>
      </w:pPr>
    </w:p>
    <w:p w14:paraId="1112000A">
      <w:pPr>
        <w:pStyle w:val="Default"/>
        <w:bidi w:val="0"/>
      </w:pPr>
      <w:r>
        <w:rPr>
          <w:rFonts w:cs="Arial Unicode MS" w:eastAsia="Arial Unicode MS"/>
          <w:rtl w:val="0"/>
        </w:rPr>
        <w:t xml:space="preserve">Somewhere you need to describe changing </w:t>
      </w:r>
    </w:p>
  </w:comment>
  <w:comment w:id="128" w:author="Douglas Campbell" w:date="2024-03-29T15:32:49Z">
    <w:p w14:paraId="1112000B">
      <w:pPr>
        <w:pStyle w:val="Default"/>
        <w:bidi w:val="0"/>
      </w:pPr>
    </w:p>
    <w:p w14:paraId="1112000C">
      <w:pPr>
        <w:pStyle w:val="Default"/>
        <w:bidi w:val="0"/>
      </w:pPr>
      <w:r>
        <w:rPr>
          <w:rFonts w:cs="Arial Unicode MS" w:eastAsia="Arial Unicode MS"/>
          <w:rtl w:val="0"/>
        </w:rPr>
        <w:t>Maybe mention that S4 is a short transient state not reflected in the 4 step fluorescence oscillation?</w:t>
      </w:r>
    </w:p>
  </w:comment>
  <w:comment w:id="131" w:author="Douglas Campbell" w:date="2024-03-29T15:35:59Z">
    <w:p w14:paraId="1112000D">
      <w:pPr>
        <w:pStyle w:val="Default"/>
        <w:bidi w:val="0"/>
      </w:pPr>
    </w:p>
    <w:p w14:paraId="1112000E">
      <w:pPr>
        <w:pStyle w:val="Default"/>
        <w:bidi w:val="0"/>
      </w:pPr>
      <w:r>
        <w:rPr>
          <w:rFonts w:cs="Arial Unicode MS" w:eastAsia="Arial Unicode MS"/>
          <w:rtl w:val="0"/>
        </w:rPr>
        <w:t>You need to be clear every time, whether you are discussing growth light and temperature, or measurement light and temperature.  You should focus on measurement light and temperature, b/c you only have a limited set of different growth temperatures and lights.  You always mention 'light and temperature', when you should, I think, focus on 'measurement temperature and effective light level' or something similar.</w:t>
      </w:r>
    </w:p>
    <w:p w14:paraId="1112000F">
      <w:pPr>
        <w:pStyle w:val="Default"/>
        <w:bidi w:val="0"/>
      </w:pPr>
    </w:p>
  </w:comment>
  <w:comment w:id="159" w:author="Douglas Campbell" w:date="2024-03-29T15:42:06Z">
    <w:p w14:paraId="11120010">
      <w:pPr>
        <w:pStyle w:val="Default"/>
        <w:bidi w:val="0"/>
      </w:pPr>
    </w:p>
    <w:p w14:paraId="11120011">
      <w:pPr>
        <w:pStyle w:val="Default"/>
        <w:bidi w:val="0"/>
      </w:pPr>
      <w:r>
        <w:rPr>
          <w:rFonts w:cs="Arial Unicode MS" w:eastAsia="Arial Unicode MS"/>
          <w:rtl w:val="0"/>
        </w:rPr>
        <w:t>Explain why you also varied measurement temperatures</w:t>
      </w:r>
    </w:p>
  </w:comment>
  <w:comment w:id="164" w:author="Douglas Campbell" w:date="2024-03-29T15:45:23Z">
    <w:p w14:paraId="11120012">
      <w:pPr>
        <w:pStyle w:val="Default"/>
        <w:bidi w:val="0"/>
      </w:pPr>
    </w:p>
    <w:p w14:paraId="11120013">
      <w:pPr>
        <w:pStyle w:val="Default"/>
        <w:bidi w:val="0"/>
      </w:pPr>
      <w:r>
        <w:rPr>
          <w:rFonts w:cs="Arial Unicode MS" w:eastAsia="Arial Unicode MS"/>
          <w:rtl w:val="0"/>
        </w:rPr>
        <w:t>Add citations for all packages; we have a function to generate package bibliographies</w:t>
      </w:r>
    </w:p>
  </w:comment>
  <w:comment w:id="181" w:author="Douglas Campbell" w:date="2024-03-29T15:50:01Z">
    <w:p w14:paraId="11120014">
      <w:pPr>
        <w:pStyle w:val="Default"/>
        <w:bidi w:val="0"/>
      </w:pPr>
    </w:p>
    <w:p w14:paraId="11120015">
      <w:pPr>
        <w:pStyle w:val="Default"/>
        <w:bidi w:val="0"/>
      </w:pPr>
      <w:r>
        <w:rPr>
          <w:rFonts w:cs="Arial Unicode MS" w:eastAsia="Arial Unicode MS"/>
          <w:rtl w:val="0"/>
        </w:rPr>
        <w:t>Is the Y axis label correct in Panel B, seems wrong?</w:t>
      </w:r>
    </w:p>
  </w:comment>
  <w:comment w:id="191" w:author="Douglas Campbell" w:date="2024-03-29T15:54:46Z">
    <w:p w14:paraId="11120016">
      <w:pPr>
        <w:pStyle w:val="Default"/>
        <w:bidi w:val="0"/>
      </w:pPr>
    </w:p>
    <w:p w14:paraId="11120017">
      <w:pPr>
        <w:pStyle w:val="Default"/>
        <w:bidi w:val="0"/>
      </w:pPr>
      <w:r>
        <w:rPr>
          <w:rFonts w:cs="Arial Unicode MS" w:eastAsia="Arial Unicode MS"/>
          <w:rtl w:val="0"/>
        </w:rPr>
        <w:t>So there.  MWHAHAHAHA</w:t>
      </w:r>
    </w:p>
  </w:comment>
  <w:comment w:id="192" w:author="Natasha Ryan" w:date="2024-03-28T09:32:00Z">
    <w:p w14:paraId="11120018">
      <w:pPr>
        <w:pStyle w:val="Default"/>
        <w:bidi w:val="0"/>
      </w:pPr>
    </w:p>
    <w:p w14:paraId="11120019">
      <w:pPr>
        <w:pStyle w:val="Default"/>
        <w:bidi w:val="0"/>
      </w:pPr>
      <w:r>
        <w:rPr>
          <w:rFonts w:cs="Arial Unicode MS" w:eastAsia="Arial Unicode MS"/>
          <w:rtl w:val="0"/>
        </w:rPr>
        <w:t>Kept in case I go back to loess modelling for some reason</w:t>
      </w:r>
    </w:p>
  </w:comment>
  <w:comment w:id="193" w:author="Douglas Campbell" w:date="2024-03-29T15:42:32Z">
    <w:p w14:paraId="1112001A">
      <w:pPr>
        <w:pStyle w:val="Default"/>
        <w:bidi w:val="0"/>
      </w:pPr>
    </w:p>
    <w:p w14:paraId="1112001B">
      <w:pPr>
        <w:pStyle w:val="Default"/>
        <w:bidi w:val="0"/>
      </w:pPr>
      <w:r>
        <w:rPr>
          <w:rFonts w:cs="Arial Unicode MS" w:eastAsia="Arial Unicode MS"/>
          <w:rtl w:val="0"/>
        </w:rPr>
        <w:t>Is this extra stuff?</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ibliography">
    <w:name w:val="Bibliography"/>
    <w:next w:val="Body"/>
    <w:pPr>
      <w:keepNext w:val="0"/>
      <w:keepLines w:val="0"/>
      <w:pageBreakBefore w:val="0"/>
      <w:widowControl w:val="1"/>
      <w:shd w:val="clear" w:color="auto" w:fill="auto"/>
      <w:tabs>
        <w:tab w:val="left" w:pos="500"/>
      </w:tabs>
      <w:suppressAutoHyphens w:val="0"/>
      <w:bidi w:val="0"/>
      <w:spacing w:before="0" w:after="240" w:line="240" w:lineRule="auto"/>
      <w:ind w:left="504" w:right="0" w:hanging="504"/>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