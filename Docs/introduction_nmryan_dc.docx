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7F3F" w14:textId="77777777" w:rsidR="00C20A16" w:rsidRDefault="00C20A16">
      <w:pPr>
        <w:pStyle w:val="Body"/>
        <w:spacing w:line="480" w:lineRule="auto"/>
      </w:pPr>
    </w:p>
    <w:p w14:paraId="33764A49" w14:textId="77777777" w:rsidR="00C20A16" w:rsidRDefault="00C20A16">
      <w:pPr>
        <w:pStyle w:val="Body"/>
        <w:spacing w:line="480" w:lineRule="auto"/>
      </w:pPr>
    </w:p>
    <w:p w14:paraId="6C2D4157" w14:textId="24E48827" w:rsidR="00C20A16" w:rsidRDefault="00C20A16">
      <w:pPr>
        <w:pStyle w:val="Body"/>
        <w:spacing w:line="480" w:lineRule="auto"/>
      </w:pPr>
    </w:p>
    <w:p w14:paraId="1F3086D1" w14:textId="77777777" w:rsidR="00C20A16" w:rsidRPr="001C72D5" w:rsidRDefault="00000000">
      <w:pPr>
        <w:pStyle w:val="Heading"/>
        <w:rPr>
          <w:rFonts w:ascii="Times New Roman" w:eastAsia="Times New Roman" w:hAnsi="Times New Roman" w:cs="Times New Roman"/>
          <w:lang w:val="en-CA"/>
          <w:rPrChange w:id="0" w:author="Natasha Ryan" w:date="2024-01-24T09:14:00Z">
            <w:rPr>
              <w:rFonts w:ascii="Times New Roman" w:eastAsia="Times New Roman" w:hAnsi="Times New Roman" w:cs="Times New Roman"/>
            </w:rPr>
          </w:rPrChange>
        </w:rPr>
      </w:pPr>
      <w:r w:rsidRPr="001C72D5">
        <w:rPr>
          <w:rFonts w:ascii="Times New Roman" w:hAnsi="Times New Roman"/>
          <w:lang w:val="en-CA"/>
          <w:rPrChange w:id="1" w:author="Natasha Ryan" w:date="2024-01-24T09:14:00Z">
            <w:rPr>
              <w:rFonts w:ascii="Times New Roman" w:hAnsi="Times New Roman"/>
            </w:rPr>
          </w:rPrChange>
        </w:rPr>
        <w:t>Introduction</w:t>
      </w:r>
    </w:p>
    <w:p w14:paraId="23B0BC18" w14:textId="77777777" w:rsidR="00C20A16" w:rsidRDefault="00C20A16">
      <w:pPr>
        <w:pStyle w:val="Body"/>
        <w:spacing w:line="480" w:lineRule="auto"/>
        <w:rPr>
          <w:b/>
          <w:bCs/>
        </w:rPr>
      </w:pPr>
    </w:p>
    <w:p w14:paraId="4E2CB916" w14:textId="77777777" w:rsidR="00C20A16" w:rsidRDefault="00000000">
      <w:pPr>
        <w:pStyle w:val="Heading2"/>
      </w:pPr>
      <w:r>
        <w:rPr>
          <w:rFonts w:ascii="Times New Roman" w:hAnsi="Times New Roman"/>
        </w:rPr>
        <w:t xml:space="preserve">Polar Phytoplankton </w:t>
      </w:r>
    </w:p>
    <w:p w14:paraId="24C56F10" w14:textId="54763E70" w:rsidR="00C20A16" w:rsidRDefault="00000000">
      <w:pPr>
        <w:pStyle w:val="Body"/>
        <w:spacing w:line="480" w:lineRule="auto"/>
        <w:ind w:firstLine="357"/>
      </w:pPr>
      <w:r>
        <w:rPr>
          <w:lang w:val="en-US"/>
        </w:rPr>
        <w:t>Phytoplankton are photosynthetic microorganisms with diverse evolutionary histories</w:t>
      </w:r>
      <w:r>
        <w:rPr>
          <w:lang w:val="it-IT"/>
        </w:rPr>
        <w:t xml:space="preserve"> and ecolog</w:t>
      </w:r>
      <w:r>
        <w:rPr>
          <w:lang w:val="en-US"/>
        </w:rPr>
        <w:t xml:space="preserve">ies [1]. Inhabiting aquatic environments, </w:t>
      </w:r>
      <w:commentRangeStart w:id="2"/>
      <w:r>
        <w:rPr>
          <w:lang w:val="en-US"/>
        </w:rPr>
        <w:t>phytoplankton</w:t>
      </w:r>
      <w:commentRangeEnd w:id="2"/>
      <w:r>
        <w:commentReference w:id="2"/>
      </w:r>
      <w:r>
        <w:rPr>
          <w:lang w:val="en-US"/>
        </w:rPr>
        <w:t xml:space="preserve"> can be found in oceans, lakes, rivers, streams, estuaries, and wetlands across the biosphere. </w:t>
      </w:r>
    </w:p>
    <w:p w14:paraId="45428C22" w14:textId="77777777" w:rsidR="00C20A16" w:rsidRDefault="00000000">
      <w:pPr>
        <w:pStyle w:val="Body"/>
        <w:spacing w:line="480" w:lineRule="auto"/>
        <w:ind w:firstLine="357"/>
      </w:pPr>
      <w:r>
        <w:rPr>
          <w:lang w:val="en-US"/>
        </w:rPr>
        <w:t xml:space="preserve">Photolithotrophic growth, a defining characteristic of phytoplankton, is characterized by an increase in biomass without compromising the fitness of successive generations, thereby continuing in perpetuity under the given environmental </w:t>
      </w:r>
      <w:commentRangeStart w:id="3"/>
      <w:r w:rsidRPr="001C72D5">
        <w:rPr>
          <w:rPrChange w:id="4" w:author="Natasha Ryan" w:date="2024-01-24T09:14:00Z">
            <w:rPr>
              <w:lang w:val="fr-FR"/>
            </w:rPr>
          </w:rPrChange>
        </w:rPr>
        <w:t>conditions</w:t>
      </w:r>
      <w:commentRangeEnd w:id="3"/>
      <w:r>
        <w:commentReference w:id="3"/>
      </w:r>
      <w:r>
        <w:t xml:space="preserve"> </w:t>
      </w:r>
      <w:r>
        <w:rPr>
          <w:lang w:val="en-US"/>
        </w:rPr>
        <w:t xml:space="preserve">[2]. The primary inputs are photons, serving as the energy source, and inorganic sources of carbon, nitrogen, phosphorus, sulfur, and other essential nutrients [2]. Phytoplankton growth is constrained </w:t>
      </w:r>
      <w:del w:id="5" w:author="Douglas Campbell" w:date="2024-01-10T14:41:00Z">
        <w:r>
          <w:delText>by</w:delText>
        </w:r>
      </w:del>
      <w:ins w:id="6" w:author="Douglas Campbell" w:date="2024-01-10T14:41:00Z">
        <w:r>
          <w:rPr>
            <w:lang w:val="en-US"/>
          </w:rPr>
          <w:t>to</w:t>
        </w:r>
      </w:ins>
      <w:r>
        <w:rPr>
          <w:lang w:val="en-US"/>
        </w:rPr>
        <w:t xml:space="preserve"> the photic zone, the region</w:t>
      </w:r>
      <w:ins w:id="7" w:author="Douglas Campbell" w:date="2024-01-10T14:41:00Z">
        <w:r>
          <w:rPr>
            <w:lang w:val="en-US"/>
          </w:rPr>
          <w:t xml:space="preserve"> of water</w:t>
        </w:r>
      </w:ins>
      <w:r>
        <w:rPr>
          <w:lang w:val="en-US"/>
        </w:rPr>
        <w:t xml:space="preserve"> with sufficient light for photosynthesis. In water</w:t>
      </w:r>
      <w:del w:id="8" w:author="Douglas Campbell" w:date="2024-01-10T14:41:00Z">
        <w:r>
          <w:rPr>
            <w:lang w:val="en-US"/>
          </w:rPr>
          <w:delText xml:space="preserve">, a decrease in </w:delText>
        </w:r>
      </w:del>
      <w:r>
        <w:rPr>
          <w:lang w:val="en-US"/>
        </w:rPr>
        <w:t xml:space="preserve">photosynthetically active radiation (PAR) </w:t>
      </w:r>
      <w:del w:id="9" w:author="Douglas Campbell" w:date="2024-01-10T14:41:00Z">
        <w:r>
          <w:rPr>
            <w:lang w:val="en-US"/>
          </w:rPr>
          <w:delText>is observed</w:delText>
        </w:r>
      </w:del>
      <w:ins w:id="10" w:author="Douglas Campbell" w:date="2024-01-10T14:41:00Z">
        <w:r>
          <w:rPr>
            <w:lang w:val="en-US"/>
          </w:rPr>
          <w:t>decreases</w:t>
        </w:r>
      </w:ins>
      <w:r>
        <w:rPr>
          <w:lang w:val="en-US"/>
        </w:rPr>
        <w:t xml:space="preserve"> with depth, as light is scattered and absorbed as it passes through the water column [3]. Eventually, light attenuates to </w:t>
      </w:r>
      <w:del w:id="11" w:author="Douglas Campbell" w:date="2024-01-10T14:42:00Z">
        <w:r>
          <w:rPr>
            <w:lang w:val="en-US"/>
          </w:rPr>
          <w:delText xml:space="preserve">the </w:delText>
        </w:r>
      </w:del>
      <w:ins w:id="12" w:author="Douglas Campbell" w:date="2024-01-10T14:42:00Z">
        <w:r>
          <w:rPr>
            <w:lang w:val="en-US"/>
          </w:rPr>
          <w:t xml:space="preserve">a level defined as the </w:t>
        </w:r>
      </w:ins>
      <w:del w:id="13" w:author="Douglas Campbell" w:date="2024-01-10T14:42:00Z">
        <w:r>
          <w:rPr>
            <w:lang w:val="en-US"/>
          </w:rPr>
          <w:delText xml:space="preserve">accepted </w:delText>
        </w:r>
      </w:del>
      <w:r>
        <w:rPr>
          <w:lang w:val="en-US"/>
        </w:rPr>
        <w:t xml:space="preserve">bottom limit of the photic zone, </w:t>
      </w:r>
      <w:del w:id="14" w:author="Douglas Campbell" w:date="2024-01-10T14:42:00Z">
        <w:r>
          <w:rPr>
            <w:lang w:val="en-US"/>
          </w:rPr>
          <w:delText>historically</w:delText>
        </w:r>
      </w:del>
      <w:ins w:id="15" w:author="Douglas Campbell" w:date="2024-01-10T14:42:00Z">
        <w:r>
          <w:rPr>
            <w:lang w:val="en-US"/>
          </w:rPr>
          <w:t>operationally</w:t>
        </w:r>
      </w:ins>
      <w:r>
        <w:rPr>
          <w:lang w:val="en-US"/>
        </w:rPr>
        <w:t xml:space="preserve"> established at 1% of surface irradiance, equivalent to 2-20 </w:t>
      </w:r>
      <w:r>
        <w:t>µ</w:t>
      </w:r>
      <w:r w:rsidRPr="001C72D5">
        <w:rPr>
          <w:rPrChange w:id="16" w:author="Natasha Ryan" w:date="2024-01-24T09:14:00Z">
            <w:rPr>
              <w:lang w:val="fr-FR"/>
            </w:rPr>
          </w:rPrChange>
        </w:rPr>
        <w:t>mol photons m-</w:t>
      </w:r>
      <w:r>
        <w:rPr>
          <w:vertAlign w:val="superscript"/>
        </w:rPr>
        <w:t>2</w:t>
      </w:r>
      <w:r>
        <w:t xml:space="preserve"> s</w:t>
      </w:r>
      <w:r>
        <w:rPr>
          <w:vertAlign w:val="superscript"/>
          <w:lang w:val="ru-RU"/>
        </w:rPr>
        <w:t>-1</w:t>
      </w:r>
      <w:r>
        <w:rPr>
          <w:lang w:val="pt-PT"/>
        </w:rPr>
        <w:t>[2].</w:t>
      </w:r>
    </w:p>
    <w:p w14:paraId="2506CD98" w14:textId="77777777" w:rsidR="00C20A16" w:rsidRDefault="00000000">
      <w:pPr>
        <w:pStyle w:val="Body"/>
        <w:spacing w:line="480" w:lineRule="auto"/>
        <w:ind w:firstLine="357"/>
      </w:pPr>
      <w:r>
        <w:rPr>
          <w:lang w:val="en-US"/>
        </w:rPr>
        <w:t xml:space="preserve">Light availability is further constrained in polar regions, presenting unique challenges for phytoplankton growth [4,5].  The radiation that penetrates through the ice is </w:t>
      </w:r>
      <w:del w:id="17" w:author="Douglas Campbell" w:date="2024-01-10T14:43:00Z">
        <w:r>
          <w:rPr>
            <w:lang w:val="en-US"/>
          </w:rPr>
          <w:delText>regulated</w:delText>
        </w:r>
      </w:del>
      <w:ins w:id="18" w:author="Douglas Campbell" w:date="2024-01-10T14:43:00Z">
        <w:r>
          <w:rPr>
            <w:lang w:val="en-US"/>
          </w:rPr>
          <w:t>influenced</w:t>
        </w:r>
      </w:ins>
      <w:r>
        <w:rPr>
          <w:lang w:val="en-US"/>
        </w:rPr>
        <w:t xml:space="preserve"> by solar angle, sea ice thickness, and snow depth [6]. The sun</w:t>
      </w:r>
      <w:del w:id="19" w:author="Douglas Campbell" w:date="2024-01-10T14:43:00Z">
        <w:r>
          <w:rPr>
            <w:lang w:val="en-US"/>
          </w:rPr>
          <w:delText>'s</w:delText>
        </w:r>
      </w:del>
      <w:r>
        <w:rPr>
          <w:lang w:val="en-US"/>
        </w:rPr>
        <w:t xml:space="preserve"> elevation angle </w:t>
      </w:r>
      <w:del w:id="20" w:author="Douglas Campbell" w:date="2024-01-10T14:43:00Z">
        <w:r>
          <w:rPr>
            <w:lang w:val="nl-NL"/>
          </w:rPr>
          <w:delText xml:space="preserve">undergoes </w:delText>
        </w:r>
      </w:del>
      <w:r>
        <w:rPr>
          <w:lang w:val="en-US"/>
        </w:rPr>
        <w:t>changes</w:t>
      </w:r>
      <w:del w:id="21" w:author="Douglas Campbell" w:date="2024-01-10T14:43:00Z">
        <w:r>
          <w:rPr>
            <w:lang w:val="en-US"/>
          </w:rPr>
          <w:delText xml:space="preserve"> attributed to </w:delText>
        </w:r>
      </w:del>
      <w:ins w:id="22" w:author="Douglas Campbell" w:date="2024-01-10T14:43:00Z">
        <w:r>
          <w:rPr>
            <w:lang w:val="en-US"/>
          </w:rPr>
          <w:t xml:space="preserve"> because of </w:t>
        </w:r>
      </w:ins>
      <w:r>
        <w:rPr>
          <w:lang w:val="en-US"/>
        </w:rPr>
        <w:t xml:space="preserve">the obliquity, or tilt, of the Earth as it orbits the sun, resulting in </w:t>
      </w:r>
      <w:del w:id="23" w:author="Douglas Campbell" w:date="2024-01-10T14:43:00Z">
        <w:r>
          <w:rPr>
            <w:lang w:val="en-US"/>
          </w:rPr>
          <w:delText xml:space="preserve">phenomena such as </w:delText>
        </w:r>
      </w:del>
      <w:r>
        <w:rPr>
          <w:lang w:val="en-US"/>
        </w:rPr>
        <w:t>the polar night and midnight sun</w:t>
      </w:r>
      <w:ins w:id="24" w:author="Douglas Campbell" w:date="2024-01-10T14:43:00Z">
        <w:r>
          <w:rPr>
            <w:lang w:val="en-US"/>
          </w:rPr>
          <w:t>, depending upon latitude and season</w:t>
        </w:r>
      </w:ins>
      <w:del w:id="25" w:author="Douglas Campbell" w:date="2024-01-10T14:43:00Z">
        <w:r>
          <w:rPr>
            <w:lang w:val="en-US"/>
          </w:rPr>
          <w:delText>, dependent on the season</w:delText>
        </w:r>
      </w:del>
      <w:r>
        <w:rPr>
          <w:lang w:val="en-US"/>
        </w:rPr>
        <w:t xml:space="preserve">. The thickness of the ice and snowpack further </w:t>
      </w:r>
      <w:del w:id="26" w:author="Douglas Campbell" w:date="2024-01-10T14:44:00Z">
        <w:r>
          <w:rPr>
            <w:lang w:val="en-US"/>
          </w:rPr>
          <w:delText>exacerbates</w:delText>
        </w:r>
      </w:del>
      <w:ins w:id="27" w:author="Douglas Campbell" w:date="2024-01-10T14:44:00Z">
        <w:r>
          <w:rPr>
            <w:lang w:val="en-US"/>
          </w:rPr>
          <w:t>constrains</w:t>
        </w:r>
      </w:ins>
      <w:r>
        <w:rPr>
          <w:lang w:val="en-US"/>
        </w:rPr>
        <w:t xml:space="preserve"> </w:t>
      </w:r>
      <w:r>
        <w:rPr>
          <w:lang w:val="en-US"/>
        </w:rPr>
        <w:lastRenderedPageBreak/>
        <w:t>light</w:t>
      </w:r>
      <w:del w:id="28" w:author="Douglas Campbell" w:date="2024-01-10T14:44:00Z">
        <w:r w:rsidRPr="001C72D5">
          <w:rPr>
            <w:rPrChange w:id="29" w:author="Natasha Ryan" w:date="2024-01-24T09:14:00Z">
              <w:rPr>
                <w:lang w:val="fr-FR"/>
              </w:rPr>
            </w:rPrChange>
          </w:rPr>
          <w:delText xml:space="preserve"> constraints</w:delText>
        </w:r>
      </w:del>
      <w:r>
        <w:rPr>
          <w:lang w:val="en-US"/>
        </w:rPr>
        <w:t xml:space="preserve">, with reflective and relatively opaque ice and snow cover limiting the </w:t>
      </w:r>
      <w:del w:id="30" w:author="Douglas Campbell" w:date="2024-01-10T14:44:00Z">
        <w:r>
          <w:rPr>
            <w:lang w:val="en-US"/>
          </w:rPr>
          <w:delText xml:space="preserve">amount of </w:delText>
        </w:r>
      </w:del>
      <w:r>
        <w:rPr>
          <w:lang w:val="en-US"/>
        </w:rPr>
        <w:t xml:space="preserve">light that </w:t>
      </w:r>
      <w:del w:id="31" w:author="Douglas Campbell" w:date="2024-01-10T14:44:00Z">
        <w:r>
          <w:rPr>
            <w:lang w:val="it-IT"/>
          </w:rPr>
          <w:delText>permeate</w:delText>
        </w:r>
      </w:del>
      <w:ins w:id="32" w:author="Douglas Campbell" w:date="2024-01-10T14:44:00Z">
        <w:r>
          <w:rPr>
            <w:lang w:val="en-US"/>
          </w:rPr>
          <w:t>penetrate</w:t>
        </w:r>
      </w:ins>
      <w:r>
        <w:rPr>
          <w:lang w:val="en-US"/>
        </w:rPr>
        <w:t xml:space="preserve">s these environments [4]. Snow, in particular, </w:t>
      </w:r>
      <w:del w:id="33" w:author="Douglas Campbell" w:date="2024-01-10T14:44:00Z">
        <w:r>
          <w:rPr>
            <w:lang w:val="en-US"/>
          </w:rPr>
          <w:delText xml:space="preserve">is characterized by </w:delText>
        </w:r>
      </w:del>
      <w:ins w:id="34" w:author="Douglas Campbell" w:date="2024-01-10T14:44:00Z">
        <w:r>
          <w:rPr>
            <w:lang w:val="en-US"/>
          </w:rPr>
          <w:t xml:space="preserve">shows </w:t>
        </w:r>
      </w:ins>
      <w:r>
        <w:rPr>
          <w:lang w:val="en-US"/>
        </w:rPr>
        <w:t xml:space="preserve">high light attenuation properties, further </w:t>
      </w:r>
      <w:del w:id="35" w:author="Douglas Campbell" w:date="2024-01-10T14:44:00Z">
        <w:r>
          <w:rPr>
            <w:lang w:val="en-US"/>
          </w:rPr>
          <w:delText>reducing</w:delText>
        </w:r>
      </w:del>
      <w:ins w:id="36" w:author="Douglas Campbell" w:date="2024-01-10T14:44:00Z">
        <w:r>
          <w:rPr>
            <w:lang w:val="en-US"/>
          </w:rPr>
          <w:t>lowering</w:t>
        </w:r>
      </w:ins>
      <w:r>
        <w:rPr>
          <w:lang w:val="en-US"/>
        </w:rPr>
        <w:t xml:space="preserve"> the already limited </w:t>
      </w:r>
      <w:del w:id="37" w:author="Douglas Campbell" w:date="2024-01-10T14:44:00Z">
        <w:r>
          <w:rPr>
            <w:lang w:val="en-US"/>
          </w:rPr>
          <w:delText xml:space="preserve">availability of </w:delText>
        </w:r>
      </w:del>
      <w:r>
        <w:rPr>
          <w:lang w:val="en-US"/>
        </w:rPr>
        <w:t xml:space="preserve">light energy [5]. </w:t>
      </w:r>
    </w:p>
    <w:p w14:paraId="110A0083" w14:textId="77777777" w:rsidR="00C20A16" w:rsidRDefault="00000000">
      <w:pPr>
        <w:pStyle w:val="Body"/>
        <w:spacing w:line="480" w:lineRule="auto"/>
        <w:ind w:firstLine="357"/>
      </w:pPr>
      <w:r>
        <w:rPr>
          <w:lang w:val="en-US"/>
        </w:rPr>
        <w:t>Despite these constraints, certain psychrophile</w:t>
      </w:r>
      <w:del w:id="38" w:author="Douglas Campbell" w:date="2024-01-10T14:44:00Z">
        <w:r>
          <w:delText>s</w:delText>
        </w:r>
      </w:del>
      <w:ins w:id="39" w:author="Douglas Campbell" w:date="2024-01-10T14:44:00Z">
        <w:r>
          <w:rPr>
            <w:lang w:val="en-US"/>
          </w:rPr>
          <w:t xml:space="preserve"> phytoplankton</w:t>
        </w:r>
      </w:ins>
      <w:r>
        <w:rPr>
          <w:lang w:val="en-US"/>
        </w:rPr>
        <w:t xml:space="preserve"> demonstrate remarkable adaptability, exhibiting net growth under the ice through photosynthesis at extremely low light levels [4,5]. Across the Arctic, phytoplankton have been reported beneath the sea ice from Resolute Bay to the North of Svalbard, Baffin Bay, and the Greenland, Barents, Laptev, and Chukchi Seas [7]. In 1995, the lower limit of the photic zone was reconsidered as benthic microalgae in the Antarctic were reported photosynthetically active at light levels less than 1 </w:t>
      </w:r>
      <w:r>
        <w:t>µ</w:t>
      </w:r>
      <w:r w:rsidRPr="001C72D5">
        <w:rPr>
          <w:rPrChange w:id="40" w:author="Natasha Ryan" w:date="2024-01-24T09:14:00Z">
            <w:rPr>
              <w:lang w:val="fr-FR"/>
            </w:rPr>
          </w:rPrChange>
        </w:rPr>
        <w:t>mol photons m-</w:t>
      </w:r>
      <w:r>
        <w:rPr>
          <w:vertAlign w:val="superscript"/>
        </w:rPr>
        <w:t>2</w:t>
      </w:r>
      <w:r>
        <w:t xml:space="preserve"> s</w:t>
      </w:r>
      <w:r>
        <w:rPr>
          <w:vertAlign w:val="superscript"/>
          <w:lang w:val="ru-RU"/>
        </w:rPr>
        <w:t>-1</w:t>
      </w:r>
      <w:r>
        <w:rPr>
          <w:lang w:val="en-US"/>
        </w:rPr>
        <w:t xml:space="preserve"> [8]. Moreover, more recent studies have documented winter phytoplankton growth below &gt;1 m of snow and 1 m of sea ice, corresponding to PAR below 0.15 </w:t>
      </w:r>
      <w:r>
        <w:t>µ</w:t>
      </w:r>
      <w:r>
        <w:rPr>
          <w:lang w:val="en-US"/>
        </w:rPr>
        <w:t>mol photons m</w:t>
      </w:r>
      <w:r>
        <w:rPr>
          <w:vertAlign w:val="superscript"/>
        </w:rPr>
        <w:t>-2</w:t>
      </w:r>
      <w:r>
        <w:t xml:space="preserve"> s</w:t>
      </w:r>
      <w:r>
        <w:rPr>
          <w:vertAlign w:val="superscript"/>
          <w:lang w:val="ru-RU"/>
        </w:rPr>
        <w:t xml:space="preserve">-1 </w:t>
      </w:r>
      <w:r>
        <w:rPr>
          <w:lang w:val="en-US"/>
        </w:rPr>
        <w:t xml:space="preserve">[5]. This represents photosynthesis occurring at light levels 1-2 orders of magnitude below the </w:t>
      </w:r>
      <w:ins w:id="41" w:author="Douglas Campbell" w:date="2024-01-10T14:46:00Z">
        <w:r>
          <w:rPr>
            <w:lang w:val="en-US"/>
          </w:rPr>
          <w:t xml:space="preserve">historical </w:t>
        </w:r>
      </w:ins>
      <w:del w:id="42" w:author="Douglas Campbell" w:date="2024-01-10T14:46:00Z">
        <w:r>
          <w:rPr>
            <w:lang w:val="en-US"/>
          </w:rPr>
          <w:delText xml:space="preserve">accepted </w:delText>
        </w:r>
      </w:del>
      <w:r>
        <w:rPr>
          <w:lang w:val="en-US"/>
        </w:rPr>
        <w:t>lower limit</w:t>
      </w:r>
      <w:ins w:id="43" w:author="Douglas Campbell" w:date="2024-01-10T14:46:00Z">
        <w:r>
          <w:rPr>
            <w:lang w:val="en-US"/>
          </w:rPr>
          <w:t xml:space="preserve"> for the photic zone</w:t>
        </w:r>
      </w:ins>
      <w:r>
        <w:t xml:space="preserve">. </w:t>
      </w:r>
    </w:p>
    <w:p w14:paraId="47C24F39" w14:textId="77777777" w:rsidR="00C20A16" w:rsidRDefault="00000000">
      <w:pPr>
        <w:pStyle w:val="Body"/>
        <w:spacing w:line="480" w:lineRule="auto"/>
        <w:ind w:firstLine="357"/>
      </w:pPr>
      <w:del w:id="44" w:author="Douglas Campbell" w:date="2024-01-10T14:46:00Z">
        <w:r>
          <w:rPr>
            <w:lang w:val="en-US"/>
          </w:rPr>
          <w:delText xml:space="preserve">The faint </w:delText>
        </w:r>
      </w:del>
      <w:ins w:id="45" w:author="Douglas Campbell" w:date="2024-01-10T14:46:00Z">
        <w:r>
          <w:rPr>
            <w:lang w:val="en-US"/>
          </w:rPr>
          <w:t xml:space="preserve">Slow </w:t>
        </w:r>
      </w:ins>
      <w:r>
        <w:rPr>
          <w:lang w:val="en-US"/>
        </w:rPr>
        <w:t xml:space="preserve">but significant growth during winter under the ice underscores the ability of psychrophilic phytoplankton to maintain intact photosystems throughout the polar night [4]. Further, it offers support for </w:t>
      </w:r>
      <w:del w:id="46" w:author="Douglas Campbell" w:date="2024-01-10T14:46:00Z">
        <w:r>
          <w:rPr>
            <w:lang w:val="en-US"/>
          </w:rPr>
          <w:delText xml:space="preserve">the </w:delText>
        </w:r>
      </w:del>
      <w:ins w:id="47" w:author="Douglas Campbell" w:date="2024-01-10T14:46:00Z">
        <w:r>
          <w:rPr>
            <w:lang w:val="en-US"/>
          </w:rPr>
          <w:t xml:space="preserve">a </w:t>
        </w:r>
      </w:ins>
      <w:r>
        <w:rPr>
          <w:lang w:val="en-US"/>
        </w:rPr>
        <w:t xml:space="preserve">theoretical minimum light level for phytoplankton growth of 0.01 </w:t>
      </w:r>
      <w:r>
        <w:t>µ</w:t>
      </w:r>
      <w:r w:rsidRPr="001C72D5">
        <w:rPr>
          <w:rPrChange w:id="48" w:author="Natasha Ryan" w:date="2024-01-24T09:14:00Z">
            <w:rPr>
              <w:lang w:val="fr-FR"/>
            </w:rPr>
          </w:rPrChange>
        </w:rPr>
        <w:t>mol photons m-</w:t>
      </w:r>
      <w:r>
        <w:rPr>
          <w:vertAlign w:val="superscript"/>
        </w:rPr>
        <w:t>2</w:t>
      </w:r>
      <w:r>
        <w:t xml:space="preserve"> s</w:t>
      </w:r>
      <w:r>
        <w:rPr>
          <w:vertAlign w:val="superscript"/>
          <w:lang w:val="ru-RU"/>
        </w:rPr>
        <w:t>-1</w:t>
      </w:r>
      <w:r>
        <w:rPr>
          <w:lang w:val="de-DE"/>
        </w:rPr>
        <w:t xml:space="preserve">[2]. Such </w:t>
      </w:r>
      <w:ins w:id="49" w:author="Douglas Campbell" w:date="2024-01-10T14:47:00Z">
        <w:r>
          <w:rPr>
            <w:lang w:val="en-US"/>
          </w:rPr>
          <w:t xml:space="preserve">low light phytoplankton photosynthesis and </w:t>
        </w:r>
      </w:ins>
      <w:r>
        <w:rPr>
          <w:lang w:val="en-US"/>
        </w:rPr>
        <w:t xml:space="preserve">growth may serve to mitigate cell mortality in the extended darkness of winter, establishing a seeding population for the spring bloom [4]. </w:t>
      </w:r>
    </w:p>
    <w:p w14:paraId="046608F0" w14:textId="77777777" w:rsidR="00C20A16" w:rsidRDefault="00C20A16">
      <w:pPr>
        <w:pStyle w:val="Body"/>
        <w:spacing w:line="480" w:lineRule="auto"/>
        <w:rPr>
          <w:b/>
          <w:bCs/>
        </w:rPr>
      </w:pPr>
    </w:p>
    <w:p w14:paraId="5971A0C0" w14:textId="77777777" w:rsidR="00C20A16" w:rsidRDefault="00000000">
      <w:pPr>
        <w:pStyle w:val="Heading2"/>
      </w:pPr>
      <w:r>
        <w:rPr>
          <w:rFonts w:ascii="Times New Roman" w:hAnsi="Times New Roman"/>
          <w:lang w:val="en-US"/>
        </w:rPr>
        <w:t xml:space="preserve">Arctic Blooms  </w:t>
      </w:r>
      <w:r>
        <w:t xml:space="preserve"> </w:t>
      </w:r>
    </w:p>
    <w:p w14:paraId="7730BD1D" w14:textId="77777777" w:rsidR="00C20A16" w:rsidRDefault="00000000">
      <w:pPr>
        <w:pStyle w:val="Body"/>
        <w:spacing w:line="480" w:lineRule="auto"/>
        <w:ind w:firstLine="357"/>
        <w:rPr>
          <w:ins w:id="50" w:author="Douglas Campbell" w:date="2024-01-10T15:00:00Z"/>
        </w:rPr>
      </w:pPr>
      <w:r>
        <w:rPr>
          <w:lang w:val="en-US"/>
        </w:rPr>
        <w:t>As the ice begins to retreat in the spring, phytoplankton blooms start to appear in the Arctic Ocean. Spring</w:t>
      </w:r>
      <w:del w:id="51" w:author="Douglas Campbell" w:date="2024-01-10T14:47:00Z">
        <w:r>
          <w:delText>s</w:delText>
        </w:r>
      </w:del>
      <w:r>
        <w:rPr>
          <w:lang w:val="en-US"/>
        </w:rPr>
        <w:t xml:space="preserve"> blooms are a major source of annual net primary production in this region, representing the most significant event for carbon export to higher trophic levels or</w:t>
      </w:r>
      <w:ins w:id="52" w:author="Douglas Campbell" w:date="2024-01-10T14:47:00Z">
        <w:r>
          <w:rPr>
            <w:lang w:val="en-US"/>
          </w:rPr>
          <w:t xml:space="preserve"> biological</w:t>
        </w:r>
      </w:ins>
      <w:r>
        <w:rPr>
          <w:lang w:val="en-US"/>
        </w:rPr>
        <w:t xml:space="preserve"> </w:t>
      </w:r>
      <w:r>
        <w:rPr>
          <w:lang w:val="en-US"/>
        </w:rPr>
        <w:lastRenderedPageBreak/>
        <w:t xml:space="preserve">sequestration in the deep </w:t>
      </w:r>
      <w:commentRangeStart w:id="53"/>
      <w:r>
        <w:t>ocean</w:t>
      </w:r>
      <w:commentRangeEnd w:id="53"/>
      <w:r>
        <w:commentReference w:id="53"/>
      </w:r>
      <w:r>
        <w:rPr>
          <w:lang w:val="en-US"/>
        </w:rPr>
        <w:t xml:space="preserve"> [7]. However, the ice-free period is also characterized by the stratification of surface water, which limits the inorganic nutrient supply [6]. Nutrient limitation imposes an upper limit on the size and duration of </w:t>
      </w:r>
      <w:ins w:id="54" w:author="Douglas Campbell" w:date="2024-01-10T14:48:00Z">
        <w:r>
          <w:rPr>
            <w:lang w:val="en-US"/>
          </w:rPr>
          <w:t xml:space="preserve">polar </w:t>
        </w:r>
      </w:ins>
      <w:r>
        <w:rPr>
          <w:lang w:val="en-US"/>
        </w:rPr>
        <w:t>spring blooms, resulting in</w:t>
      </w:r>
      <w:del w:id="55" w:author="Douglas Campbell" w:date="2024-01-10T14:48:00Z">
        <w:r>
          <w:rPr>
            <w:lang w:val="en-US"/>
          </w:rPr>
          <w:delText xml:space="preserve"> the region</w:delText>
        </w:r>
        <w:r>
          <w:rPr>
            <w:rtl/>
          </w:rPr>
          <w:delText>’</w:delText>
        </w:r>
        <w:r>
          <w:rPr>
            <w:lang w:val="en-US"/>
          </w:rPr>
          <w:delText>s highly</w:delText>
        </w:r>
      </w:del>
      <w:ins w:id="56" w:author="Douglas Campbell" w:date="2024-01-10T14:48:00Z">
        <w:r>
          <w:rPr>
            <w:lang w:val="en-US"/>
          </w:rPr>
          <w:t xml:space="preserve"> a</w:t>
        </w:r>
      </w:ins>
      <w:r>
        <w:rPr>
          <w:lang w:val="en-US"/>
        </w:rPr>
        <w:t xml:space="preserve"> short</w:t>
      </w:r>
      <w:del w:id="57" w:author="Douglas Campbell" w:date="2024-01-10T14:48:00Z">
        <w:r>
          <w:rPr>
            <w:lang w:val="en-US"/>
          </w:rPr>
          <w:delText>ened</w:delText>
        </w:r>
      </w:del>
      <w:r>
        <w:rPr>
          <w:lang w:val="en-US"/>
        </w:rPr>
        <w:t xml:space="preserve"> productive period [6]. Regardless, spring phytoplankton blooms in the Arctic play key global biogeochemical roles in primary production and carbon cycling. </w:t>
      </w:r>
    </w:p>
    <w:p w14:paraId="23D3F9CC" w14:textId="77777777" w:rsidR="00C20A16" w:rsidRDefault="00000000">
      <w:pPr>
        <w:pStyle w:val="Body"/>
        <w:spacing w:line="480" w:lineRule="auto"/>
        <w:ind w:firstLine="357"/>
      </w:pPr>
      <w:ins w:id="58" w:author="Douglas Campbell" w:date="2024-01-10T15:00:00Z">
        <w:r>
          <w:rPr>
            <w:lang w:val="en-US"/>
          </w:rPr>
          <w:t>Polar regions play a pivotal role in carbon cycling, representing almost half of the global CO</w:t>
        </w:r>
        <w:r>
          <w:rPr>
            <w:vertAlign w:val="subscript"/>
          </w:rPr>
          <w:t>2</w:t>
        </w:r>
        <w:r>
          <w:rPr>
            <w:lang w:val="en-US"/>
          </w:rPr>
          <w:t xml:space="preserve"> sequestration through microbial photosynthesis [9]. As part of this carbon cycle, phytoplankton form the biological carbon pump, mediating drawdown of atmospheric carbon to the ocean's interior [1]. The increased solubility of CO</w:t>
        </w:r>
        <w:r>
          <w:rPr>
            <w:vertAlign w:val="subscript"/>
          </w:rPr>
          <w:t>2</w:t>
        </w:r>
        <w:r>
          <w:rPr>
            <w:lang w:val="en-US"/>
          </w:rPr>
          <w:t xml:space="preserve"> at low water temperatures leads to substantial carbon sequestration through deep water formation at the poles, establishing a crucial carbon export pathway from surface waters to the deep ocean [5,7]. Further, substantial CO</w:t>
        </w:r>
        <w:r>
          <w:rPr>
            <w:vertAlign w:val="subscript"/>
          </w:rPr>
          <w:t>2</w:t>
        </w:r>
        <w:r>
          <w:rPr>
            <w:lang w:val="en-US"/>
          </w:rPr>
          <w:t xml:space="preserve"> sequestration arises from high river inputs and the resistance of the terrestrially derived dissolved organic matter entering the Arctic basin to degradation [10].</w:t>
        </w:r>
      </w:ins>
    </w:p>
    <w:p w14:paraId="1622CF1E" w14:textId="77777777" w:rsidR="00C20A16" w:rsidRDefault="00000000">
      <w:pPr>
        <w:pStyle w:val="Body"/>
        <w:spacing w:line="480" w:lineRule="auto"/>
        <w:ind w:firstLine="357"/>
      </w:pPr>
      <w:r>
        <w:rPr>
          <w:lang w:val="en-US"/>
        </w:rPr>
        <w:t>Phytoplankton are highly</w:t>
      </w:r>
      <w:del w:id="59" w:author="Douglas Campbell" w:date="2024-01-10T14:48:00Z">
        <w:r>
          <w:rPr>
            <w:lang w:val="en-US"/>
          </w:rPr>
          <w:delText xml:space="preserve"> efficient primary </w:delText>
        </w:r>
      </w:del>
      <w:r>
        <w:t>produc</w:t>
      </w:r>
      <w:del w:id="60" w:author="Douglas Campbell" w:date="2024-01-10T14:48:00Z">
        <w:r>
          <w:delText>ers</w:delText>
        </w:r>
      </w:del>
      <w:ins w:id="61" w:author="Douglas Campbell" w:date="2024-01-10T14:49:00Z">
        <w:r>
          <w:rPr>
            <w:lang w:val="en-US"/>
          </w:rPr>
          <w:t>tive</w:t>
        </w:r>
      </w:ins>
      <w:r>
        <w:rPr>
          <w:lang w:val="en-US"/>
        </w:rPr>
        <w:t xml:space="preserve"> relative to their biomass, owing to their rapid proliferation</w:t>
      </w:r>
      <w:ins w:id="62" w:author="Douglas Campbell" w:date="2024-01-10T14:49:00Z">
        <w:r>
          <w:rPr>
            <w:lang w:val="en-US"/>
          </w:rPr>
          <w:t xml:space="preserve">, </w:t>
        </w:r>
      </w:ins>
      <w:r>
        <w:rPr>
          <w:lang w:val="en-US"/>
        </w:rPr>
        <w:t xml:space="preserve"> and photosynthetic activity in all cells, </w:t>
      </w:r>
      <w:ins w:id="63" w:author="Douglas Campbell" w:date="2024-01-10T14:49:00Z">
        <w:r>
          <w:rPr>
            <w:lang w:val="en-US"/>
          </w:rPr>
          <w:t xml:space="preserve">which </w:t>
        </w:r>
      </w:ins>
      <w:r>
        <w:rPr>
          <w:lang w:val="en-US"/>
        </w:rPr>
        <w:t>distinguish</w:t>
      </w:r>
      <w:del w:id="64" w:author="Douglas Campbell" w:date="2024-01-10T14:49:00Z">
        <w:r>
          <w:rPr>
            <w:lang w:val="en-US"/>
          </w:rPr>
          <w:delText>ing</w:delText>
        </w:r>
      </w:del>
      <w:ins w:id="65" w:author="Douglas Campbell" w:date="2024-01-10T14:49:00Z">
        <w:r>
          <w:rPr>
            <w:lang w:val="en-US"/>
          </w:rPr>
          <w:t>es</w:t>
        </w:r>
      </w:ins>
      <w:r>
        <w:rPr>
          <w:lang w:val="en-US"/>
        </w:rPr>
        <w:t xml:space="preserve"> them from terrestrial plants [1]. This </w:t>
      </w:r>
      <w:del w:id="66" w:author="Douglas Campbell" w:date="2024-01-10T14:49:00Z">
        <w:r>
          <w:rPr>
            <w:lang w:val="en-US"/>
          </w:rPr>
          <w:delText>efficiency</w:delText>
        </w:r>
      </w:del>
      <w:ins w:id="67" w:author="Douglas Campbell" w:date="2024-01-10T14:49:00Z">
        <w:r>
          <w:rPr>
            <w:lang w:val="en-US"/>
          </w:rPr>
          <w:t>productivity</w:t>
        </w:r>
      </w:ins>
      <w:r>
        <w:t xml:space="preserve"> </w:t>
      </w:r>
      <w:del w:id="68" w:author="Douglas Campbell" w:date="2024-01-10T14:49:00Z">
        <w:r>
          <w:rPr>
            <w:lang w:val="en-US"/>
          </w:rPr>
          <w:delText>is further accentuated by their</w:delText>
        </w:r>
      </w:del>
      <w:ins w:id="69" w:author="Douglas Campbell" w:date="2024-01-10T14:49:00Z">
        <w:r>
          <w:rPr>
            <w:lang w:val="en-US"/>
          </w:rPr>
          <w:t>supports</w:t>
        </w:r>
      </w:ins>
      <w:r>
        <w:rPr>
          <w:lang w:val="en-US"/>
        </w:rPr>
        <w:t xml:space="preserve"> rapid consumption</w:t>
      </w:r>
      <w:ins w:id="70" w:author="Douglas Campbell" w:date="2024-01-10T14:49:00Z">
        <w:r>
          <w:rPr>
            <w:lang w:val="en-US"/>
          </w:rPr>
          <w:t xml:space="preserve"> by higher trophic levels</w:t>
        </w:r>
      </w:ins>
      <w:r>
        <w:t xml:space="preserve">, </w:t>
      </w:r>
      <w:del w:id="71" w:author="Douglas Campbell" w:date="2024-01-10T14:49:00Z">
        <w:r>
          <w:rPr>
            <w:lang w:val="en-US"/>
          </w:rPr>
          <w:delText xml:space="preserve">ultimately </w:delText>
        </w:r>
      </w:del>
      <w:r>
        <w:rPr>
          <w:lang w:val="en-US"/>
        </w:rPr>
        <w:t xml:space="preserve">creating a prolific food source for ice-associated zooplankton and amphipods. Therefore, the timing of spring blooms is crucial in shaping food availability and the hatching success of associated zooplankton [5]. As the base of polar food webs, changing phytoplankton dynamics can have repercussions across all trophic levels. </w:t>
      </w:r>
    </w:p>
    <w:p w14:paraId="50707ABA" w14:textId="77777777" w:rsidR="00C20A16" w:rsidRDefault="00000000">
      <w:pPr>
        <w:pStyle w:val="Body"/>
        <w:spacing w:line="480" w:lineRule="auto"/>
        <w:ind w:firstLine="357"/>
      </w:pPr>
      <w:del w:id="72" w:author="Douglas Campbell" w:date="2024-01-10T15:00:00Z">
        <w:r>
          <w:rPr>
            <w:lang w:val="en-US"/>
          </w:rPr>
          <w:delText>Polar regions play a pivotal role in carbon cycling, representing almost half of the global CO</w:delText>
        </w:r>
        <w:r>
          <w:rPr>
            <w:vertAlign w:val="subscript"/>
          </w:rPr>
          <w:delText>2</w:delText>
        </w:r>
        <w:r>
          <w:rPr>
            <w:lang w:val="en-US"/>
          </w:rPr>
          <w:delText xml:space="preserve"> sequestration through microbial photosynthesis [9]. Here, phytoplankton form the biological carbon pump, facilitating the drawdown of atmospheric carbon to the ocean's interior [1]. The increased solubility of CO</w:delText>
        </w:r>
        <w:r>
          <w:rPr>
            <w:vertAlign w:val="subscript"/>
          </w:rPr>
          <w:delText>2</w:delText>
        </w:r>
        <w:r>
          <w:rPr>
            <w:lang w:val="en-US"/>
          </w:rPr>
          <w:delText xml:space="preserve"> at low water temperatures leads to substantial carbon sequestration through deep water formation at the poles, establishing a crucial carbon export pathway from surface waters to the deep ocean [5,7]. Further, substantial CO</w:delText>
        </w:r>
        <w:r>
          <w:rPr>
            <w:vertAlign w:val="subscript"/>
          </w:rPr>
          <w:delText>2</w:delText>
        </w:r>
        <w:r>
          <w:rPr>
            <w:lang w:val="en-US"/>
          </w:rPr>
          <w:delText xml:space="preserve"> sequestration arises from high river inputs and the resistance of the terrestrial dissolved organic matter entering the Arctic basin to degradation [10]. </w:delText>
        </w:r>
      </w:del>
    </w:p>
    <w:p w14:paraId="062120B1" w14:textId="77777777" w:rsidR="00C20A16" w:rsidRDefault="00000000">
      <w:pPr>
        <w:pStyle w:val="Body"/>
        <w:spacing w:line="480" w:lineRule="auto"/>
        <w:ind w:firstLine="357"/>
      </w:pPr>
      <w:r>
        <w:rPr>
          <w:lang w:val="en-US"/>
        </w:rPr>
        <w:t xml:space="preserve">The dynamics of polar phytoplankton blooms are currently undergoing substantial changes in both total annual productivity and seasonal peaks, primarily driven by climate change [7,11]. In </w:t>
      </w:r>
      <w:r>
        <w:rPr>
          <w:lang w:val="en-US"/>
        </w:rPr>
        <w:lastRenderedPageBreak/>
        <w:t>the Arctic, the pace of warming is accelerating, resulting in multifaceted alterations within the marine ecosystem. The warming-induced reduction in sea ice extent and thickness has increased light availability, extending the</w:t>
      </w:r>
      <w:ins w:id="73" w:author="Douglas Campbell" w:date="2024-01-10T15:01:00Z">
        <w:r>
          <w:rPr>
            <w:lang w:val="en-US"/>
          </w:rPr>
          <w:t xml:space="preserve"> potential</w:t>
        </w:r>
      </w:ins>
      <w:r>
        <w:rPr>
          <w:lang w:val="en-US"/>
        </w:rPr>
        <w:t xml:space="preserve"> phytoplankton growing season and expanding their </w:t>
      </w:r>
      <w:ins w:id="74" w:author="Douglas Campbell" w:date="2024-01-10T15:01:00Z">
        <w:r>
          <w:rPr>
            <w:lang w:val="en-US"/>
          </w:rPr>
          <w:t xml:space="preserve">potential </w:t>
        </w:r>
      </w:ins>
      <w:r>
        <w:rPr>
          <w:lang w:val="en-US"/>
        </w:rPr>
        <w:t>open-water habitats [7]. Simultaneously, escalating freshwater inputs from melting contribute to an increase in vertical stratification, influencing nutrient availability. However, these effects are counterbalanced by heightened storm frequency and increased wind speeds, fostering vertical nutrient mixing [7]. Further, ocean acidification results in reduced calcification</w:t>
      </w:r>
      <w:ins w:id="75" w:author="Douglas Campbell" w:date="2024-01-10T15:01:00Z">
        <w:r>
          <w:rPr>
            <w:lang w:val="en-US"/>
          </w:rPr>
          <w:t xml:space="preserve">, </w:t>
        </w:r>
      </w:ins>
      <w:del w:id="76" w:author="Douglas Campbell" w:date="2024-01-10T15:01:00Z">
        <w:r>
          <w:rPr>
            <w:lang w:val="en-US"/>
          </w:rPr>
          <w:delText xml:space="preserve"> and</w:delText>
        </w:r>
      </w:del>
      <w:ins w:id="77" w:author="Douglas Campbell" w:date="2024-01-10T15:01:00Z">
        <w:r>
          <w:rPr>
            <w:lang w:val="en-US"/>
          </w:rPr>
          <w:t>while increased</w:t>
        </w:r>
      </w:ins>
      <w:r>
        <w:t xml:space="preserve"> </w:t>
      </w:r>
      <w:del w:id="78" w:author="Douglas Campbell" w:date="2024-01-10T15:02:00Z">
        <w:r>
          <w:rPr>
            <w:lang w:val="en-US"/>
          </w:rPr>
          <w:delText xml:space="preserve">elevated </w:delText>
        </w:r>
      </w:del>
      <w:r>
        <w:rPr>
          <w:lang w:val="en-US"/>
        </w:rPr>
        <w:t xml:space="preserve">water temperatures </w:t>
      </w:r>
      <w:del w:id="79" w:author="Douglas Campbell" w:date="2024-01-10T15:02:00Z">
        <w:r>
          <w:rPr>
            <w:lang w:val="en-US"/>
          </w:rPr>
          <w:delText xml:space="preserve">both </w:delText>
        </w:r>
      </w:del>
      <w:r>
        <w:rPr>
          <w:lang w:val="en-US"/>
        </w:rPr>
        <w:t>boost metabolic activity for some species</w:t>
      </w:r>
      <w:ins w:id="80" w:author="Douglas Campbell" w:date="2024-01-10T15:02:00Z">
        <w:r>
          <w:rPr>
            <w:lang w:val="en-US"/>
          </w:rPr>
          <w:t xml:space="preserve">, </w:t>
        </w:r>
      </w:ins>
      <w:r>
        <w:rPr>
          <w:lang w:val="en-US"/>
        </w:rPr>
        <w:t xml:space="preserve"> while posing challenges for obligate cold extremophiles [7,12]. </w:t>
      </w:r>
    </w:p>
    <w:p w14:paraId="3FEFE817" w14:textId="77777777" w:rsidR="00C20A16" w:rsidRDefault="00000000">
      <w:pPr>
        <w:pStyle w:val="Body"/>
        <w:spacing w:line="480" w:lineRule="auto"/>
        <w:ind w:firstLine="357"/>
      </w:pPr>
      <w:r>
        <w:rPr>
          <w:lang w:val="en-US"/>
        </w:rPr>
        <w:t>These climate-driven modifications extend across the atmosphere, cryosphere, and ocean, and greatly alter marine ecological dynamics, including productivity, interspecific interactions, population mixing, and pathogen and disease transmission [7]. Comprehending the adaptations and ecophysiology of psychrophilic phytoplankton becomes imperative in anticipating the consequences of these rapid global changes.</w:t>
      </w:r>
    </w:p>
    <w:p w14:paraId="71A78043" w14:textId="77777777" w:rsidR="00C20A16" w:rsidRDefault="00000000">
      <w:pPr>
        <w:pStyle w:val="Body"/>
        <w:spacing w:line="480" w:lineRule="auto"/>
        <w:rPr>
          <w:b/>
          <w:bCs/>
        </w:rPr>
      </w:pPr>
      <w:r>
        <w:rPr>
          <w:b/>
          <w:bCs/>
        </w:rPr>
        <w:br/>
      </w:r>
      <w:commentRangeStart w:id="81"/>
    </w:p>
    <w:p w14:paraId="41F0763D" w14:textId="77777777" w:rsidR="00C20A16" w:rsidRDefault="00000000">
      <w:pPr>
        <w:pStyle w:val="Heading2"/>
        <w:rPr>
          <w:rFonts w:ascii="Times New Roman" w:eastAsia="Times New Roman" w:hAnsi="Times New Roman" w:cs="Times New Roman"/>
        </w:rPr>
      </w:pPr>
      <w:r>
        <w:rPr>
          <w:rFonts w:ascii="Times New Roman" w:hAnsi="Times New Roman"/>
          <w:lang w:val="de-DE"/>
        </w:rPr>
        <w:t>Psychrophilic</w:t>
      </w:r>
      <w:commentRangeEnd w:id="81"/>
      <w:r>
        <w:commentReference w:id="81"/>
      </w:r>
      <w:r w:rsidRPr="001C72D5">
        <w:rPr>
          <w:rFonts w:ascii="Times New Roman" w:hAnsi="Times New Roman"/>
          <w:rPrChange w:id="82" w:author="Natasha Ryan" w:date="2024-01-24T09:14:00Z">
            <w:rPr>
              <w:rFonts w:ascii="Times New Roman" w:hAnsi="Times New Roman"/>
              <w:lang w:val="fr-FR"/>
            </w:rPr>
          </w:rPrChange>
        </w:rPr>
        <w:t xml:space="preserve"> Adaptations</w:t>
      </w:r>
      <w:r>
        <w:t xml:space="preserve">  </w:t>
      </w:r>
    </w:p>
    <w:p w14:paraId="40F4CB37" w14:textId="77777777" w:rsidR="00C20A16" w:rsidRDefault="00000000">
      <w:pPr>
        <w:pStyle w:val="Body"/>
        <w:spacing w:line="480" w:lineRule="auto"/>
        <w:ind w:firstLine="357"/>
      </w:pPr>
      <w:r>
        <w:rPr>
          <w:lang w:val="en-US"/>
        </w:rPr>
        <w:t xml:space="preserve">Numerous </w:t>
      </w:r>
      <w:del w:id="83" w:author="Douglas Campbell" w:date="2024-01-10T15:02:00Z">
        <w:r>
          <w:rPr>
            <w:lang w:val="en-US"/>
          </w:rPr>
          <w:delText xml:space="preserve">known </w:delText>
        </w:r>
      </w:del>
      <w:r w:rsidRPr="001C72D5">
        <w:rPr>
          <w:rPrChange w:id="84" w:author="Natasha Ryan" w:date="2024-01-24T09:14:00Z">
            <w:rPr>
              <w:lang w:val="fr-FR"/>
            </w:rPr>
          </w:rPrChange>
        </w:rPr>
        <w:t xml:space="preserve">adaptations enable </w:t>
      </w:r>
      <w:ins w:id="85" w:author="Douglas Campbell" w:date="2024-01-10T15:02:00Z">
        <w:r>
          <w:rPr>
            <w:lang w:val="en-US"/>
          </w:rPr>
          <w:t xml:space="preserve">some psychrophile </w:t>
        </w:r>
      </w:ins>
      <w:r>
        <w:rPr>
          <w:lang w:val="en-US"/>
        </w:rPr>
        <w:t xml:space="preserve">phytoplankton to survive in extreme polar environments. Microbes inhabiting sea ice must contend with solar, osmotic, oxidative and nutrient stress [10]. Further, as poikilotherms, they must overcome the severe inhibiting effects of a cold, low-energy environment. Cold temperatures place severe physiochemical constraints on the cellular functions of </w:t>
      </w:r>
      <w:del w:id="86" w:author="Douglas Campbell" w:date="2024-01-10T15:06:00Z">
        <w:r>
          <w:rPr>
            <w:lang w:val="en-US"/>
          </w:rPr>
          <w:delText>these organisms</w:delText>
        </w:r>
      </w:del>
      <w:ins w:id="87" w:author="Douglas Campbell" w:date="2024-01-10T15:06:00Z">
        <w:r>
          <w:rPr>
            <w:lang w:val="en-US"/>
          </w:rPr>
          <w:t xml:space="preserve">psychrophile </w:t>
        </w:r>
        <w:r>
          <w:t>phytoplankton</w:t>
        </w:r>
      </w:ins>
      <w:r>
        <w:rPr>
          <w:lang w:val="en-US"/>
        </w:rPr>
        <w:t xml:space="preserve">, exerting a negative influence on water viscosity, solute diffusion rates, membrane fluidity, enzyme kinetics and macromolecule interactions [10]. </w:t>
      </w:r>
    </w:p>
    <w:p w14:paraId="0A24DAA5" w14:textId="77777777" w:rsidR="00C20A16" w:rsidRDefault="00000000">
      <w:pPr>
        <w:pStyle w:val="Body"/>
        <w:spacing w:line="480" w:lineRule="auto"/>
        <w:ind w:firstLine="357"/>
      </w:pPr>
      <w:r>
        <w:rPr>
          <w:lang w:val="en-US"/>
        </w:rPr>
        <w:lastRenderedPageBreak/>
        <w:t xml:space="preserve">As a result of their extreme environments, </w:t>
      </w:r>
      <w:ins w:id="88" w:author="Douglas Campbell" w:date="2024-01-10T15:10:00Z">
        <w:r>
          <w:rPr>
            <w:lang w:val="en-US"/>
          </w:rPr>
          <w:t xml:space="preserve">some </w:t>
        </w:r>
      </w:ins>
      <w:r>
        <w:rPr>
          <w:lang w:val="en-US"/>
        </w:rPr>
        <w:t xml:space="preserve">psychrophilic phytoplankton exhibit high genetic divergence from closely related temperate </w:t>
      </w:r>
      <w:commentRangeStart w:id="89"/>
      <w:r>
        <w:rPr>
          <w:lang w:val="es-ES_tradnl"/>
        </w:rPr>
        <w:t>species</w:t>
      </w:r>
      <w:commentRangeEnd w:id="89"/>
      <w:r>
        <w:commentReference w:id="89"/>
      </w:r>
      <w:r>
        <w:rPr>
          <w:lang w:val="en-US"/>
        </w:rPr>
        <w:t xml:space="preserve">. A study of the polar diatom </w:t>
      </w:r>
      <w:r>
        <w:rPr>
          <w:i/>
          <w:iCs/>
        </w:rPr>
        <w:t>F. cylindrus</w:t>
      </w:r>
      <w:r>
        <w:rPr>
          <w:lang w:val="en-US"/>
        </w:rPr>
        <w:t xml:space="preserve"> found that approximately 25% of its genome consists of genetic loci with highly divergent alleles</w:t>
      </w:r>
      <w:ins w:id="90" w:author="Douglas Campbell" w:date="2024-01-10T15:11:00Z">
        <w:r>
          <w:rPr>
            <w:lang w:val="en-US"/>
          </w:rPr>
          <w:t xml:space="preserve"> compared to....(divergent with respect to what?)</w:t>
        </w:r>
      </w:ins>
      <w:r>
        <w:rPr>
          <w:lang w:val="en-US"/>
        </w:rPr>
        <w:t xml:space="preserve"> [13]. Genes related to catalytic activity, transport, metabolic processes and those integral to membranes were shown to be significantly enriched compared to temperate species, consistent with known microbial adaptations to cold temperatures [13].  </w:t>
      </w:r>
    </w:p>
    <w:p w14:paraId="42E4A15E" w14:textId="77777777" w:rsidR="00C20A16" w:rsidRDefault="00000000">
      <w:pPr>
        <w:pStyle w:val="Body"/>
        <w:spacing w:line="480" w:lineRule="auto"/>
        <w:ind w:firstLine="357"/>
      </w:pPr>
      <w:r>
        <w:rPr>
          <w:lang w:val="en-US"/>
        </w:rPr>
        <w:t xml:space="preserve">To combat the harsh cold, some psychrophiles produce new compounds or alter existing ones. Cryospheric enzyme flexibility is promoted by changes in protein structure, including amino acid substitutions, H-bonds, and salt bridges [10]. Further, synthesizing cold shock proteins minimizes cold </w:t>
      </w:r>
      <w:ins w:id="91" w:author="Douglas Campbell" w:date="2024-01-10T15:12:00Z">
        <w:r>
          <w:rPr>
            <w:lang w:val="en-US"/>
          </w:rPr>
          <w:t xml:space="preserve">protein </w:t>
        </w:r>
      </w:ins>
      <w:r w:rsidRPr="001C72D5">
        <w:rPr>
          <w:rPrChange w:id="92" w:author="Natasha Ryan" w:date="2024-01-24T09:15:00Z">
            <w:rPr>
              <w:lang w:val="fr-FR"/>
            </w:rPr>
          </w:rPrChange>
        </w:rPr>
        <w:t xml:space="preserve">denaturation, </w:t>
      </w:r>
      <w:ins w:id="93" w:author="Douglas Campbell" w:date="2024-01-10T15:12:00Z">
        <w:r>
          <w:rPr>
            <w:lang w:val="en-US"/>
          </w:rPr>
          <w:t xml:space="preserve">while </w:t>
        </w:r>
      </w:ins>
      <w:r>
        <w:rPr>
          <w:lang w:val="en-US"/>
        </w:rPr>
        <w:t xml:space="preserve">promoting replication, transcription, and translation under low-temperature conditions [10]. </w:t>
      </w:r>
      <w:del w:id="94" w:author="Douglas Campbell" w:date="2024-01-10T15:12:00Z">
        <w:r>
          <w:rPr>
            <w:lang w:val="en-US"/>
          </w:rPr>
          <w:delText>These organisms</w:delText>
        </w:r>
      </w:del>
      <w:ins w:id="95" w:author="Douglas Campbell" w:date="2024-01-10T15:12:00Z">
        <w:r>
          <w:rPr>
            <w:lang w:val="en-US"/>
          </w:rPr>
          <w:t>Psychrophile phytoplankton</w:t>
        </w:r>
      </w:ins>
      <w:r>
        <w:rPr>
          <w:lang w:val="en-US"/>
        </w:rPr>
        <w:t xml:space="preserve"> also possess anti-freeze proteins (AFPs), encoded by numerous genes identified through metagenomic analyses [14]. AFPs are released into the extracellular space, where they act on ice through an adsorption-inhibition mechanism, effectively inhibiting ice recrystallization. As temperatures dip below freezing, AFPs attach to the ice crystal, forcing the ice front to grow between them. This induces a surface curvature of the crystal that shifts the equilibrium vapour pressure, lowering the local freezing point and limiting local ice growth [14].</w:t>
      </w:r>
    </w:p>
    <w:p w14:paraId="580F5A2E" w14:textId="77777777" w:rsidR="00C20A16" w:rsidRDefault="00000000">
      <w:pPr>
        <w:pStyle w:val="Body"/>
        <w:spacing w:line="480" w:lineRule="auto"/>
        <w:ind w:firstLine="357"/>
      </w:pPr>
      <w:r>
        <w:rPr>
          <w:lang w:val="en-US"/>
        </w:rPr>
        <w:t xml:space="preserve">Beyond novel compounds, polar microbes alter their cell membranes and solutes. First, they utilize cellular-compatible solutes, including sugars, polyols, amino acids, betaine, and DMSP, which reduce intracellular freezing points and maintain enzyme hydration spheres, stabilizing catalytic activity [10]. Additionally, they exhibit high levels of polyunsaturated fatty acids (PUFAs) in their lipid membranes, including cell membrane phospholipids and chloroplast </w:t>
      </w:r>
      <w:r>
        <w:rPr>
          <w:lang w:val="en-US"/>
        </w:rPr>
        <w:lastRenderedPageBreak/>
        <w:t xml:space="preserve">membrane galactolipids [10,12]. The unsaturated bonds contribute to a looser packing of lipids, maintaining membrane fluidity at cold temperatures. </w:t>
      </w:r>
    </w:p>
    <w:p w14:paraId="6003780B" w14:textId="77777777" w:rsidR="00C20A16" w:rsidRDefault="00000000">
      <w:pPr>
        <w:pStyle w:val="Body"/>
        <w:spacing w:line="480" w:lineRule="auto"/>
        <w:ind w:firstLine="357"/>
      </w:pPr>
      <w:r>
        <w:rPr>
          <w:lang w:val="en-US"/>
        </w:rPr>
        <w:t xml:space="preserve">Moreover, many psychrophilic species coordinate multiple metabolic routes to achieve photostasis, a delicate balance between energy input and utilization [12]. During dark periods, they employ the Entner-Doudoroff pathway (EDP). While the EDP provides less energy per molecule of glucose than glycolytic metabolism, it requires fewer resources for enzyme synthesis, representing a strategic trade-off [15]. Using this alternate metabolism </w:t>
      </w:r>
      <w:del w:id="96" w:author="Douglas Campbell" w:date="2024-01-10T15:13:00Z">
        <w:r w:rsidRPr="001C72D5">
          <w:rPr>
            <w:rPrChange w:id="97" w:author="Natasha Ryan" w:date="2024-01-24T09:15:00Z">
              <w:rPr>
                <w:lang w:val="fr-FR"/>
              </w:rPr>
            </w:rPrChange>
          </w:rPr>
          <w:delText>enables</w:delText>
        </w:r>
      </w:del>
      <w:ins w:id="98" w:author="Douglas Campbell" w:date="2024-01-10T15:13:00Z">
        <w:r>
          <w:rPr>
            <w:lang w:val="en-US"/>
          </w:rPr>
          <w:t>may help</w:t>
        </w:r>
      </w:ins>
      <w:r>
        <w:rPr>
          <w:lang w:val="en-US"/>
        </w:rPr>
        <w:t xml:space="preserve"> the phytoplankton to retain the functionality of their photosynthetic apparatus during prolonged dark periods, allowing them to quickly recover upon re-illumination [12].</w:t>
      </w:r>
    </w:p>
    <w:p w14:paraId="002115F7" w14:textId="77777777" w:rsidR="00C20A16" w:rsidRDefault="00000000">
      <w:pPr>
        <w:pStyle w:val="Body"/>
        <w:spacing w:line="480" w:lineRule="auto"/>
        <w:ind w:firstLine="357"/>
      </w:pPr>
      <w:r>
        <w:rPr>
          <w:lang w:val="en-US"/>
        </w:rPr>
        <w:t xml:space="preserve">Much is known about these diverse physiochemical adaptations for surviving cold temperatures and low light. However, possible bioenergetic adaptations in the photosynthetic apparatus of psychrophilic phytoplankton remain understudied. </w:t>
      </w:r>
    </w:p>
    <w:p w14:paraId="105461A7" w14:textId="77777777" w:rsidR="00C20A16" w:rsidRDefault="00C20A16">
      <w:pPr>
        <w:pStyle w:val="Body"/>
        <w:spacing w:line="480" w:lineRule="auto"/>
      </w:pPr>
    </w:p>
    <w:p w14:paraId="1032EAA3" w14:textId="77777777" w:rsidR="00C20A16" w:rsidRDefault="00000000">
      <w:pPr>
        <w:pStyle w:val="Heading2"/>
        <w:rPr>
          <w:rFonts w:ascii="Times New Roman" w:eastAsia="Times New Roman" w:hAnsi="Times New Roman" w:cs="Times New Roman"/>
        </w:rPr>
      </w:pPr>
      <w:r>
        <w:rPr>
          <w:rFonts w:ascii="Times New Roman" w:hAnsi="Times New Roman"/>
          <w:lang w:val="en-US"/>
        </w:rPr>
        <w:t xml:space="preserve">Energetic Principles of Photosynthesis </w:t>
      </w:r>
    </w:p>
    <w:p w14:paraId="0C601C15" w14:textId="77777777" w:rsidR="00C20A16" w:rsidRDefault="00000000">
      <w:pPr>
        <w:pStyle w:val="Body"/>
        <w:spacing w:line="480" w:lineRule="auto"/>
        <w:ind w:firstLine="357"/>
      </w:pPr>
      <w:r>
        <w:rPr>
          <w:lang w:val="en-US"/>
        </w:rPr>
        <w:t>Oxygenic photosynthesis is the metabolic process by which light energy, water, and carbon dioxide are converted to oxyge</w:t>
      </w:r>
      <w:ins w:id="99" w:author="Douglas Campbell" w:date="2024-01-10T15:14:00Z">
        <w:r>
          <w:rPr>
            <w:lang w:val="en-US"/>
          </w:rPr>
          <w:t>n and carbohydrate</w:t>
        </w:r>
      </w:ins>
      <w:del w:id="100" w:author="Douglas Campbell" w:date="2024-01-10T15:14:00Z">
        <w:r>
          <w:rPr>
            <w:lang w:val="en-US"/>
          </w:rPr>
          <w:delText>n and chemical energy</w:delText>
        </w:r>
      </w:del>
      <w:r>
        <w:rPr>
          <w:lang w:val="en-US"/>
        </w:rPr>
        <w:t xml:space="preserve">. Photosynthesis </w:t>
      </w:r>
      <w:del w:id="101" w:author="Douglas Campbell" w:date="2024-01-10T15:14:00Z">
        <w:r>
          <w:rPr>
            <w:lang w:val="en-US"/>
          </w:rPr>
          <w:delText xml:space="preserve">occurs </w:delText>
        </w:r>
      </w:del>
      <w:r>
        <w:t xml:space="preserve">in </w:t>
      </w:r>
      <w:ins w:id="102" w:author="Douglas Campbell" w:date="2024-01-10T15:14:00Z">
        <w:r>
          <w:rPr>
            <w:lang w:val="en-US"/>
          </w:rPr>
          <w:t xml:space="preserve">eukaryotic phytoplankton occurs </w:t>
        </w:r>
      </w:ins>
      <w:r>
        <w:rPr>
          <w:lang w:val="en-US"/>
        </w:rPr>
        <w:t xml:space="preserve">specialized organelles called </w:t>
      </w:r>
      <w:commentRangeStart w:id="103"/>
      <w:r>
        <w:t>chloroplasts</w:t>
      </w:r>
      <w:commentRangeEnd w:id="103"/>
      <w:r>
        <w:commentReference w:id="103"/>
      </w:r>
      <w:r>
        <w:rPr>
          <w:lang w:val="en-US"/>
        </w:rPr>
        <w:t>, which</w:t>
      </w:r>
      <w:ins w:id="104" w:author="Douglas Campbell" w:date="2024-01-10T15:15:00Z">
        <w:r>
          <w:rPr>
            <w:lang w:val="en-US"/>
          </w:rPr>
          <w:t>, depending upon taxa,</w:t>
        </w:r>
      </w:ins>
      <w:r>
        <w:rPr>
          <w:lang w:val="en-US"/>
        </w:rPr>
        <w:t xml:space="preserve"> are bounded by a two-to-four-membrane envelope and filled with a granular matrix called the stroma [3]. The stroma comprises a concentrated solution of proteins, including the enzymes used in carbon dioxide fixation. </w:t>
      </w:r>
      <w:commentRangeStart w:id="105"/>
      <w:r>
        <w:rPr>
          <w:lang w:val="en-US"/>
        </w:rPr>
        <w:t>Within</w:t>
      </w:r>
      <w:commentRangeEnd w:id="105"/>
      <w:r>
        <w:commentReference w:id="105"/>
      </w:r>
      <w:r>
        <w:rPr>
          <w:lang w:val="en-US"/>
        </w:rPr>
        <w:t xml:space="preserve"> the stroma are thylakoids, membrane</w:t>
      </w:r>
      <w:del w:id="106" w:author="Douglas Campbell" w:date="2024-01-10T15:15:00Z">
        <w:r>
          <w:rPr>
            <w:lang w:val="en-US"/>
          </w:rPr>
          <w:delText xml:space="preserve">-bound </w:delText>
        </w:r>
      </w:del>
      <w:ins w:id="107" w:author="Douglas Campbell" w:date="2024-01-10T15:15:00Z">
        <w:r>
          <w:rPr>
            <w:lang w:val="en-US"/>
          </w:rPr>
          <w:t>s</w:t>
        </w:r>
      </w:ins>
      <w:del w:id="108" w:author="Douglas Campbell" w:date="2024-01-10T15:15:00Z">
        <w:r>
          <w:rPr>
            <w:lang w:val="en-US"/>
          </w:rPr>
          <w:delText>compartments</w:delText>
        </w:r>
      </w:del>
      <w:r>
        <w:rPr>
          <w:lang w:val="en-US"/>
        </w:rPr>
        <w:t xml:space="preserve"> containing pigments and electron carriers. The thylakoid membrane is composed of a polar lipid bilayer, and embedded in it is photosystem II (PSII), a multi-subunit protein complex [3]. </w:t>
      </w:r>
    </w:p>
    <w:p w14:paraId="5E220562" w14:textId="77777777" w:rsidR="00C20A16" w:rsidRDefault="00000000">
      <w:pPr>
        <w:pStyle w:val="Body"/>
        <w:spacing w:line="480" w:lineRule="auto"/>
        <w:ind w:firstLine="357"/>
      </w:pPr>
      <w:r>
        <w:rPr>
          <w:lang w:val="en-US"/>
        </w:rPr>
        <w:t xml:space="preserve">PSII consists of 17 transmembrane </w:t>
      </w:r>
      <w:ins w:id="109" w:author="Douglas Campbell" w:date="2024-01-10T15:15:00Z">
        <w:r>
          <w:rPr>
            <w:lang w:val="en-US"/>
          </w:rPr>
          <w:t xml:space="preserve">protein </w:t>
        </w:r>
      </w:ins>
      <w:r>
        <w:rPr>
          <w:lang w:val="en-US"/>
        </w:rPr>
        <w:t xml:space="preserve">subunits, three membrane-extrinsic </w:t>
      </w:r>
      <w:ins w:id="110" w:author="Douglas Campbell" w:date="2024-01-10T15:15:00Z">
        <w:r>
          <w:rPr>
            <w:lang w:val="en-US"/>
          </w:rPr>
          <w:t xml:space="preserve">protein </w:t>
        </w:r>
      </w:ins>
      <w:r>
        <w:rPr>
          <w:lang w:val="en-US"/>
        </w:rPr>
        <w:t xml:space="preserve">subunits, and more than 40 cofactors, including the Mn cluster, chlorophylls, carotenoids, </w:t>
      </w:r>
      <w:r>
        <w:rPr>
          <w:lang w:val="en-US"/>
        </w:rPr>
        <w:lastRenderedPageBreak/>
        <w:t>plastoquinones, and Fe</w:t>
      </w:r>
      <w:r>
        <w:rPr>
          <w:vertAlign w:val="superscript"/>
        </w:rPr>
        <w:t>2+</w:t>
      </w:r>
      <w:r>
        <w:t>. Ca</w:t>
      </w:r>
      <w:r>
        <w:rPr>
          <w:vertAlign w:val="superscript"/>
        </w:rPr>
        <w:t>2+</w:t>
      </w:r>
      <w:r>
        <w:rPr>
          <w:lang w:val="en-US"/>
        </w:rPr>
        <w:t>, and Cl</w:t>
      </w:r>
      <w:r>
        <w:rPr>
          <w:vertAlign w:val="superscript"/>
          <w:lang w:val="ru-RU"/>
        </w:rPr>
        <w:t xml:space="preserve">- </w:t>
      </w:r>
      <w:r>
        <w:rPr>
          <w:lang w:val="en-US"/>
        </w:rPr>
        <w:t xml:space="preserve">ions [16,17]. During photosynthesis, </w:t>
      </w:r>
      <w:del w:id="111" w:author="Douglas Campbell" w:date="2024-01-10T15:16:00Z">
        <w:r>
          <w:rPr>
            <w:lang w:val="en-US"/>
          </w:rPr>
          <w:delText xml:space="preserve">its </w:delText>
        </w:r>
        <w:r>
          <w:rPr>
            <w:lang w:val="it-IT"/>
          </w:rPr>
          <w:delText xml:space="preserve">crucial </w:delText>
        </w:r>
      </w:del>
      <w:ins w:id="112" w:author="Douglas Campbell" w:date="2024-01-10T15:16:00Z">
        <w:r>
          <w:rPr>
            <w:lang w:val="en-US"/>
          </w:rPr>
          <w:t xml:space="preserve">PSII </w:t>
        </w:r>
      </w:ins>
      <w:del w:id="113" w:author="Douglas Campbell" w:date="2024-01-10T15:16:00Z">
        <w:r>
          <w:rPr>
            <w:lang w:val="en-US"/>
          </w:rPr>
          <w:delText>function is to catalyze</w:delText>
        </w:r>
      </w:del>
      <w:ins w:id="114" w:author="Douglas Campbell" w:date="2024-01-10T15:16:00Z">
        <w:r>
          <w:rPr>
            <w:lang w:val="en-US"/>
          </w:rPr>
          <w:t>catalyzes</w:t>
        </w:r>
      </w:ins>
      <w:r>
        <w:rPr>
          <w:lang w:val="en-US"/>
        </w:rPr>
        <w:t xml:space="preserve"> light-induced charge separation and water oxidation, transferring electrons from a donor to acceptor molecules and producing molecular oxygen [16].</w:t>
      </w:r>
    </w:p>
    <w:p w14:paraId="5A3575FF" w14:textId="77777777" w:rsidR="00C20A16" w:rsidRDefault="00000000">
      <w:pPr>
        <w:pStyle w:val="Body"/>
        <w:spacing w:line="480" w:lineRule="auto"/>
        <w:ind w:firstLine="357"/>
      </w:pPr>
      <w:r>
        <w:rPr>
          <w:lang w:val="en-US"/>
        </w:rPr>
        <w:t>In PSII, photons are captured by light-harvesting chlorophyll molecules, composed of a central magnesium atom surrounded by cyclic tetrapyrrole [3]. Absorption of a photon by a chlorophyll molecule initiates a transition from the ground state to an electrically excited state. The excitation energy is distributed variably among three pathways: photochemistry, dissipation as heat (</w:t>
      </w:r>
      <w:del w:id="115" w:author="Douglas Campbell" w:date="2024-01-10T15:16:00Z">
        <w:r>
          <w:delText>D</w:delText>
        </w:r>
      </w:del>
      <w:r>
        <w:t>N</w:t>
      </w:r>
      <w:ins w:id="116" w:author="Douglas Campbell" w:date="2024-01-10T15:17:00Z">
        <w:r>
          <w:rPr>
            <w:lang w:val="en-US"/>
          </w:rPr>
          <w:t>on</w:t>
        </w:r>
      </w:ins>
      <w:r>
        <w:t>P</w:t>
      </w:r>
      <w:ins w:id="117" w:author="Douglas Campbell" w:date="2024-01-10T15:17:00Z">
        <w:r>
          <w:rPr>
            <w:lang w:val="en-US"/>
          </w:rPr>
          <w:t>hotochemical</w:t>
        </w:r>
      </w:ins>
      <w:r>
        <w:rPr>
          <w:lang w:val="it-IT"/>
        </w:rPr>
        <w:t>Q</w:t>
      </w:r>
      <w:ins w:id="118" w:author="Douglas Campbell" w:date="2024-01-10T15:17:00Z">
        <w:r>
          <w:rPr>
            <w:lang w:val="en-US"/>
          </w:rPr>
          <w:t>uenching, NPQ</w:t>
        </w:r>
      </w:ins>
      <w:r>
        <w:rPr>
          <w:lang w:val="en-US"/>
        </w:rPr>
        <w:t>), and re-emission as fluorescence (ChlF) [18]</w:t>
      </w:r>
      <w:r>
        <w:t xml:space="preserve">. </w:t>
      </w:r>
      <w:del w:id="119" w:author="Douglas Campbell" w:date="2024-01-10T15:18:00Z">
        <w:r>
          <w:rPr>
            <w:lang w:val="en-US"/>
          </w:rPr>
          <w:delText>The e</w:delText>
        </w:r>
      </w:del>
      <w:ins w:id="120" w:author="Douglas Campbell" w:date="2024-01-10T15:18:00Z">
        <w:r>
          <w:rPr>
            <w:lang w:val="en-US"/>
          </w:rPr>
          <w:t>E</w:t>
        </w:r>
      </w:ins>
      <w:r>
        <w:rPr>
          <w:lang w:val="en-US"/>
        </w:rPr>
        <w:t>nergy directed to</w:t>
      </w:r>
      <w:ins w:id="121" w:author="Douglas Campbell" w:date="2024-01-10T15:17:00Z">
        <w:r>
          <w:rPr>
            <w:lang w:val="en-US"/>
          </w:rPr>
          <w:t>wards</w:t>
        </w:r>
      </w:ins>
      <w:r>
        <w:rPr>
          <w:lang w:val="en-US"/>
        </w:rPr>
        <w:t xml:space="preserve"> photochemistry by antenna pigments </w:t>
      </w:r>
      <w:ins w:id="122" w:author="Douglas Campbell" w:date="2024-01-10T15:18:00Z">
        <w:r>
          <w:rPr>
            <w:lang w:val="en-US"/>
          </w:rPr>
          <w:t xml:space="preserve">first </w:t>
        </w:r>
      </w:ins>
      <w:r>
        <w:rPr>
          <w:lang w:val="nl-NL"/>
        </w:rPr>
        <w:t xml:space="preserve">undergoes </w:t>
      </w:r>
      <w:ins w:id="123" w:author="Douglas Campbell" w:date="2024-01-10T15:18:00Z">
        <w:r>
          <w:rPr>
            <w:lang w:val="en-US"/>
          </w:rPr>
          <w:t xml:space="preserve">rounds of </w:t>
        </w:r>
      </w:ins>
      <w:r>
        <w:rPr>
          <w:lang w:val="en-US"/>
        </w:rPr>
        <w:t>inductive resonance transfer</w:t>
      </w:r>
      <w:ins w:id="124" w:author="Douglas Campbell" w:date="2024-01-10T15:17:00Z">
        <w:r>
          <w:rPr>
            <w:lang w:val="en-US"/>
          </w:rPr>
          <w:t xml:space="preserve"> among multiple pigments</w:t>
        </w:r>
      </w:ins>
      <w:r>
        <w:t xml:space="preserve">, </w:t>
      </w:r>
      <w:ins w:id="125" w:author="Douglas Campbell" w:date="2024-01-10T15:17:00Z">
        <w:r>
          <w:rPr>
            <w:lang w:val="en-US"/>
          </w:rPr>
          <w:t xml:space="preserve">before </w:t>
        </w:r>
      </w:ins>
      <w:r>
        <w:rPr>
          <w:lang w:val="en-US"/>
        </w:rPr>
        <w:t>eventually reaching the reaction center of PSII</w:t>
      </w:r>
      <w:ins w:id="126" w:author="Douglas Campbell" w:date="2024-01-10T15:18:00Z">
        <w:r>
          <w:rPr>
            <w:lang w:val="en-US"/>
          </w:rPr>
          <w:t xml:space="preserve"> where actual photochemistry occurs</w:t>
        </w:r>
      </w:ins>
      <w:r>
        <w:rPr>
          <w:lang w:val="en-US"/>
        </w:rPr>
        <w:t xml:space="preserve"> [3]. The reaction center, P</w:t>
      </w:r>
      <w:r>
        <w:rPr>
          <w:vertAlign w:val="subscript"/>
        </w:rPr>
        <w:t>680</w:t>
      </w:r>
      <w:r>
        <w:rPr>
          <w:lang w:val="en-US"/>
        </w:rPr>
        <w:t>, is composed of a Chl a heterodimer P</w:t>
      </w:r>
      <w:r>
        <w:rPr>
          <w:vertAlign w:val="subscript"/>
        </w:rPr>
        <w:t>D1</w:t>
      </w:r>
      <w:r>
        <w:rPr>
          <w:lang w:val="en-US"/>
        </w:rPr>
        <w:t xml:space="preserve"> and P</w:t>
      </w:r>
      <w:r>
        <w:rPr>
          <w:vertAlign w:val="subscript"/>
        </w:rPr>
        <w:t>D2</w:t>
      </w:r>
      <w:r>
        <w:rPr>
          <w:lang w:val="pt-PT"/>
        </w:rPr>
        <w:t xml:space="preserve"> [17,19]. </w:t>
      </w:r>
    </w:p>
    <w:p w14:paraId="4FFC8B2E" w14:textId="77777777" w:rsidR="00C20A16" w:rsidRDefault="00000000">
      <w:pPr>
        <w:pStyle w:val="Body"/>
        <w:spacing w:line="480" w:lineRule="auto"/>
        <w:ind w:firstLine="357"/>
      </w:pPr>
      <w:r>
        <w:rPr>
          <w:lang w:val="en-US"/>
        </w:rPr>
        <w:t>When P</w:t>
      </w:r>
      <w:r>
        <w:rPr>
          <w:vertAlign w:val="subscript"/>
        </w:rPr>
        <w:t>680</w:t>
      </w:r>
      <w:r>
        <w:rPr>
          <w:lang w:val="en-US"/>
        </w:rPr>
        <w:t xml:space="preserve"> is raised to its excited state, P</w:t>
      </w:r>
      <w:r>
        <w:rPr>
          <w:vertAlign w:val="subscript"/>
        </w:rPr>
        <w:t>680</w:t>
      </w:r>
      <w:r>
        <w:rPr>
          <w:vertAlign w:val="superscript"/>
        </w:rPr>
        <w:t>+</w:t>
      </w:r>
      <w:r>
        <w:rPr>
          <w:lang w:val="en-US"/>
        </w:rPr>
        <w:t xml:space="preserve">,  it transfers an electron to an </w:t>
      </w:r>
      <w:ins w:id="127" w:author="Douglas Campbell" w:date="2024-01-10T15:19:00Z">
        <w:r>
          <w:rPr>
            <w:lang w:val="en-US"/>
          </w:rPr>
          <w:t xml:space="preserve">initial </w:t>
        </w:r>
      </w:ins>
      <w:r>
        <w:rPr>
          <w:lang w:val="en-US"/>
        </w:rPr>
        <w:t xml:space="preserve">acceptor molecule and </w:t>
      </w:r>
      <w:del w:id="128" w:author="Douglas Campbell" w:date="2024-01-10T15:19:00Z">
        <w:r>
          <w:rPr>
            <w:lang w:val="en-US"/>
          </w:rPr>
          <w:delText>congruently</w:delText>
        </w:r>
      </w:del>
      <w:ins w:id="129" w:author="Douglas Campbell" w:date="2024-01-10T15:19:00Z">
        <w:r>
          <w:rPr>
            <w:lang w:val="en-US"/>
          </w:rPr>
          <w:t>then</w:t>
        </w:r>
      </w:ins>
      <w:r>
        <w:rPr>
          <w:lang w:val="en-US"/>
        </w:rPr>
        <w:t xml:space="preserve"> withdraws an electron from a donor molecule [3]. On the acceptor side, P</w:t>
      </w:r>
      <w:r>
        <w:rPr>
          <w:vertAlign w:val="subscript"/>
        </w:rPr>
        <w:t>680</w:t>
      </w:r>
      <w:r>
        <w:rPr>
          <w:vertAlign w:val="superscript"/>
        </w:rPr>
        <w:t>+</w:t>
      </w:r>
      <w:r>
        <w:rPr>
          <w:lang w:val="en-US"/>
        </w:rPr>
        <w:t xml:space="preserve"> first passes an electron to pheophytin (Phe). The electron from reduced Phe is transferred to plastoquinone A (Q</w:t>
      </w:r>
      <w:r>
        <w:rPr>
          <w:vertAlign w:val="subscript"/>
        </w:rPr>
        <w:t>A</w:t>
      </w:r>
      <w:r>
        <w:rPr>
          <w:lang w:val="en-US"/>
        </w:rPr>
        <w:t xml:space="preserve">), followed by </w:t>
      </w:r>
      <w:ins w:id="130" w:author="Douglas Campbell" w:date="2024-01-10T15:19:00Z">
        <w:r>
          <w:rPr>
            <w:lang w:val="en-US"/>
          </w:rPr>
          <w:t xml:space="preserve">transfer to </w:t>
        </w:r>
      </w:ins>
      <w:r>
        <w:rPr>
          <w:lang w:val="it-IT"/>
        </w:rPr>
        <w:t>plastoquinone B (Q</w:t>
      </w:r>
      <w:r>
        <w:rPr>
          <w:vertAlign w:val="subscript"/>
        </w:rPr>
        <w:t>B</w:t>
      </w:r>
      <w:r>
        <w:rPr>
          <w:lang w:val="en-US"/>
        </w:rPr>
        <w:t>) [17]. Once Q</w:t>
      </w:r>
      <w:r>
        <w:rPr>
          <w:vertAlign w:val="subscript"/>
        </w:rPr>
        <w:t xml:space="preserve">B </w:t>
      </w:r>
      <w:r>
        <w:rPr>
          <w:lang w:val="en-US"/>
        </w:rPr>
        <w:t xml:space="preserve">is fully reduced by receiving two electrons, </w:t>
      </w:r>
      <w:ins w:id="131" w:author="Douglas Campbell" w:date="2024-01-10T15:21:00Z">
        <w:r>
          <w:rPr>
            <w:lang w:val="en-US"/>
          </w:rPr>
          <w:t xml:space="preserve">the reduced </w:t>
        </w:r>
        <w:r>
          <w:rPr>
            <w:lang w:val="it-IT"/>
          </w:rPr>
          <w:t>Q</w:t>
        </w:r>
        <w:r>
          <w:rPr>
            <w:vertAlign w:val="subscript"/>
          </w:rPr>
          <w:t xml:space="preserve">B </w:t>
        </w:r>
      </w:ins>
      <w:del w:id="132" w:author="Douglas Campbell" w:date="2024-01-10T15:21:00Z">
        <w:r>
          <w:rPr>
            <w:lang w:val="en-US"/>
          </w:rPr>
          <w:delText>the</w:delText>
        </w:r>
      </w:del>
      <w:ins w:id="133" w:author="Douglas Campbell" w:date="2024-01-10T15:21:00Z">
        <w:r>
          <w:rPr>
            <w:lang w:val="en-US"/>
          </w:rPr>
          <w:t>is released, carrying the</w:t>
        </w:r>
      </w:ins>
      <w:r w:rsidRPr="001C72D5">
        <w:rPr>
          <w:rPrChange w:id="134" w:author="Natasha Ryan" w:date="2024-01-24T09:15:00Z">
            <w:rPr>
              <w:lang w:val="fr-FR"/>
            </w:rPr>
          </w:rPrChange>
        </w:rPr>
        <w:t xml:space="preserve"> electrons </w:t>
      </w:r>
      <w:del w:id="135" w:author="Douglas Campbell" w:date="2024-01-10T15:21:00Z">
        <w:r>
          <w:rPr>
            <w:lang w:val="en-US"/>
          </w:rPr>
          <w:delText xml:space="preserve">are passed to </w:delText>
        </w:r>
      </w:del>
      <w:ins w:id="136" w:author="Douglas Campbell" w:date="2024-01-10T15:21:00Z">
        <w:r>
          <w:rPr>
            <w:lang w:val="en-US"/>
          </w:rPr>
          <w:t xml:space="preserve">into </w:t>
        </w:r>
      </w:ins>
      <w:r>
        <w:rPr>
          <w:lang w:val="en-US"/>
        </w:rPr>
        <w:t xml:space="preserve">the mobile plastoquinone pool in the lipid phase of the thylakoid membrane [3]. On the donor side, </w:t>
      </w:r>
      <w:ins w:id="137" w:author="Douglas Campbell" w:date="2024-01-10T15:23:00Z">
        <w:r>
          <w:t>P</w:t>
        </w:r>
        <w:r>
          <w:rPr>
            <w:vertAlign w:val="subscript"/>
          </w:rPr>
          <w:t>680</w:t>
        </w:r>
        <w:r>
          <w:rPr>
            <w:vertAlign w:val="superscript"/>
          </w:rPr>
          <w:t xml:space="preserve">+ </w:t>
        </w:r>
        <w:r>
          <w:rPr>
            <w:vertAlign w:val="superscript"/>
            <w:lang w:val="en-US"/>
          </w:rPr>
          <w:t xml:space="preserve"> </w:t>
        </w:r>
        <w:r>
          <w:rPr>
            <w:lang w:val="en-US"/>
          </w:rPr>
          <w:t xml:space="preserve">returns to its ground state </w:t>
        </w:r>
        <w:r>
          <w:t>P</w:t>
        </w:r>
        <w:r>
          <w:rPr>
            <w:vertAlign w:val="subscript"/>
          </w:rPr>
          <w:t>680</w:t>
        </w:r>
        <w:r>
          <w:rPr>
            <w:vertAlign w:val="subscript"/>
            <w:lang w:val="en-US"/>
          </w:rPr>
          <w:t xml:space="preserve"> </w:t>
        </w:r>
        <w:r>
          <w:rPr>
            <w:lang w:val="en-US"/>
          </w:rPr>
          <w:t>by taking an electron from a tyrosine residue D1-Tyr-161 (Y</w:t>
        </w:r>
        <w:r>
          <w:rPr>
            <w:vertAlign w:val="subscript"/>
          </w:rPr>
          <w:t>z</w:t>
        </w:r>
        <w:r>
          <w:t>)</w:t>
        </w:r>
      </w:ins>
      <w:del w:id="138" w:author="Douglas Campbell" w:date="2024-01-10T15:22:00Z">
        <w:r>
          <w:delText xml:space="preserve">an </w:delText>
        </w:r>
      </w:del>
      <w:ins w:id="139" w:author="Douglas Campbell" w:date="2024-01-10T15:23:00Z">
        <w:r>
          <w:rPr>
            <w:lang w:val="en-US"/>
          </w:rPr>
          <w:t>. Y</w:t>
        </w:r>
        <w:r>
          <w:rPr>
            <w:vertAlign w:val="subscript"/>
          </w:rPr>
          <w:t>z</w:t>
        </w:r>
        <w:r>
          <w:rPr>
            <w:vertAlign w:val="subscript"/>
            <w:lang w:val="en-US"/>
          </w:rPr>
          <w:t xml:space="preserve"> </w:t>
        </w:r>
      </w:ins>
      <w:del w:id="140" w:author="Douglas Campbell" w:date="2024-01-10T15:24:00Z">
        <w:r>
          <w:delText>e</w:delText>
        </w:r>
      </w:del>
      <w:ins w:id="141" w:author="Douglas Campbell" w:date="2024-01-10T15:23:00Z">
        <w:r>
          <w:rPr>
            <w:lang w:val="en-US"/>
          </w:rPr>
          <w:t>in turn extracts an e</w:t>
        </w:r>
      </w:ins>
      <w:r w:rsidRPr="001C72D5">
        <w:rPr>
          <w:rPrChange w:id="142" w:author="Natasha Ryan" w:date="2024-01-24T09:15:00Z">
            <w:rPr>
              <w:lang w:val="fr-FR"/>
            </w:rPr>
          </w:rPrChange>
        </w:rPr>
        <w:t xml:space="preserve">lectron </w:t>
      </w:r>
      <w:del w:id="143" w:author="Douglas Campbell" w:date="2024-01-10T15:24:00Z">
        <w:r>
          <w:rPr>
            <w:lang w:val="en-US"/>
          </w:rPr>
          <w:delText xml:space="preserve">is extracted </w:delText>
        </w:r>
      </w:del>
      <w:r>
        <w:rPr>
          <w:lang w:val="en-US"/>
        </w:rPr>
        <w:t>from the manganese cluster in PSII</w:t>
      </w:r>
      <w:del w:id="144" w:author="Douglas Campbell" w:date="2024-01-10T15:24:00Z">
        <w:r>
          <w:rPr>
            <w:lang w:val="en-US"/>
          </w:rPr>
          <w:delText>, thereby reducing a tyrosine residue D1-Tyr-161 (Y</w:delText>
        </w:r>
        <w:r>
          <w:rPr>
            <w:vertAlign w:val="subscript"/>
          </w:rPr>
          <w:delText>z</w:delText>
        </w:r>
        <w:r>
          <w:delText xml:space="preserve">) </w:delText>
        </w:r>
      </w:del>
      <w:r>
        <w:rPr>
          <w:lang w:val="pt-PT"/>
        </w:rPr>
        <w:t>[20].</w:t>
      </w:r>
      <w:del w:id="145" w:author="Douglas Campbell" w:date="2024-01-10T15:22:00Z">
        <w:r>
          <w:delText xml:space="preserve"> P</w:delText>
        </w:r>
        <w:r>
          <w:rPr>
            <w:vertAlign w:val="subscript"/>
          </w:rPr>
          <w:delText>680</w:delText>
        </w:r>
        <w:r>
          <w:rPr>
            <w:vertAlign w:val="superscript"/>
          </w:rPr>
          <w:delText xml:space="preserve">+ </w:delText>
        </w:r>
        <w:r>
          <w:rPr>
            <w:lang w:val="en-US"/>
          </w:rPr>
          <w:delText>receives an electron from Y</w:delText>
        </w:r>
        <w:r>
          <w:rPr>
            <w:vertAlign w:val="subscript"/>
          </w:rPr>
          <w:delText>Z</w:delText>
        </w:r>
        <w:r>
          <w:rPr>
            <w:lang w:val="en-US"/>
          </w:rPr>
          <w:delText>, returning it to its original state, P</w:delText>
        </w:r>
        <w:r>
          <w:rPr>
            <w:vertAlign w:val="subscript"/>
          </w:rPr>
          <w:delText>680</w:delText>
        </w:r>
      </w:del>
      <w:r>
        <w:t xml:space="preserve">. </w:t>
      </w:r>
    </w:p>
    <w:p w14:paraId="267451DB" w14:textId="77777777" w:rsidR="00C20A16" w:rsidRDefault="00C20A16">
      <w:pPr>
        <w:pStyle w:val="Body"/>
        <w:spacing w:line="480" w:lineRule="auto"/>
      </w:pPr>
    </w:p>
    <w:p w14:paraId="577518D9" w14:textId="77777777" w:rsidR="00C20A16" w:rsidRDefault="00000000">
      <w:pPr>
        <w:pStyle w:val="Body"/>
        <w:spacing w:line="480" w:lineRule="auto"/>
      </w:pPr>
      <w:r>
        <w:rPr>
          <w:noProof/>
        </w:rPr>
        <w:lastRenderedPageBreak/>
        <w:drawing>
          <wp:inline distT="0" distB="0" distL="0" distR="0" wp14:anchorId="3BECD27E" wp14:editId="0753F5E2">
            <wp:extent cx="5279389" cy="3473042"/>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9"/>
                    <a:srcRect t="4661" b="7626"/>
                    <a:stretch>
                      <a:fillRect/>
                    </a:stretch>
                  </pic:blipFill>
                  <pic:spPr>
                    <a:xfrm>
                      <a:off x="0" y="0"/>
                      <a:ext cx="5279389" cy="3473042"/>
                    </a:xfrm>
                    <a:prstGeom prst="rect">
                      <a:avLst/>
                    </a:prstGeom>
                    <a:ln w="12700" cap="flat">
                      <a:noFill/>
                      <a:miter lim="400000"/>
                    </a:ln>
                    <a:effectLst/>
                  </pic:spPr>
                </pic:pic>
              </a:graphicData>
            </a:graphic>
          </wp:inline>
        </w:drawing>
      </w:r>
    </w:p>
    <w:p w14:paraId="424711F3" w14:textId="77777777" w:rsidR="00C20A16" w:rsidRDefault="00000000">
      <w:pPr>
        <w:pStyle w:val="Body"/>
        <w:spacing w:line="480" w:lineRule="auto"/>
      </w:pPr>
      <w:r>
        <w:rPr>
          <w:lang w:val="en-US"/>
        </w:rPr>
        <w:t xml:space="preserve">Figure 1: Pathway of </w:t>
      </w:r>
      <w:ins w:id="146" w:author="Douglas Campbell" w:date="2024-01-10T15:19:00Z">
        <w:r>
          <w:rPr>
            <w:lang w:val="en-US"/>
          </w:rPr>
          <w:t>S</w:t>
        </w:r>
      </w:ins>
      <w:del w:id="147" w:author="Douglas Campbell" w:date="2024-01-10T15:19:00Z">
        <w:r>
          <w:delText>s</w:delText>
        </w:r>
      </w:del>
      <w:r>
        <w:rPr>
          <w:lang w:val="en-US"/>
        </w:rPr>
        <w:t xml:space="preserve">-state cycling and the electron transfer in PSII. Successive PSII charge separations extract </w:t>
      </w:r>
      <w:ins w:id="148" w:author="Douglas Campbell" w:date="2024-01-10T15:19:00Z">
        <w:r>
          <w:rPr>
            <w:lang w:val="en-US"/>
          </w:rPr>
          <w:t xml:space="preserve">successive </w:t>
        </w:r>
      </w:ins>
      <w:r>
        <w:rPr>
          <w:lang w:val="en-US"/>
        </w:rPr>
        <w:t>electrons from the Mn cluster, inducing four increasingly oxidized states. After accumulating four oxidizing equivalents, 2 H</w:t>
      </w:r>
      <w:r>
        <w:rPr>
          <w:vertAlign w:val="subscript"/>
        </w:rPr>
        <w:t>2</w:t>
      </w:r>
      <w:r>
        <w:rPr>
          <w:lang w:val="en-US"/>
        </w:rPr>
        <w:t>O molecules are oxidized to 1 O</w:t>
      </w:r>
      <w:r>
        <w:rPr>
          <w:vertAlign w:val="subscript"/>
        </w:rPr>
        <w:t>2</w:t>
      </w:r>
      <w:del w:id="149" w:author="Douglas Campbell" w:date="2024-01-10T15:20:00Z">
        <w:r>
          <w:delText xml:space="preserve">. </w:delText>
        </w:r>
      </w:del>
      <w:ins w:id="150" w:author="Douglas Campbell" w:date="2024-01-10T15:20:00Z">
        <w:r>
          <w:rPr>
            <w:lang w:val="en-US"/>
          </w:rPr>
          <w:t xml:space="preserve"> and four protons released to the lumenal side of the thylakoid.</w:t>
        </w:r>
      </w:ins>
    </w:p>
    <w:p w14:paraId="3B887E4E" w14:textId="77777777" w:rsidR="00C20A16" w:rsidRDefault="00C20A16">
      <w:pPr>
        <w:pStyle w:val="Body"/>
        <w:spacing w:line="480" w:lineRule="auto"/>
      </w:pPr>
    </w:p>
    <w:p w14:paraId="7E6246CE" w14:textId="77777777" w:rsidR="00C20A16" w:rsidRDefault="00000000">
      <w:pPr>
        <w:pStyle w:val="Heading3"/>
        <w:rPr>
          <w:rFonts w:ascii="Times New Roman" w:eastAsia="Times New Roman" w:hAnsi="Times New Roman" w:cs="Times New Roman"/>
          <w:i/>
          <w:iCs/>
        </w:rPr>
      </w:pPr>
      <w:r>
        <w:rPr>
          <w:rFonts w:ascii="Times New Roman" w:hAnsi="Times New Roman"/>
          <w:i/>
          <w:iCs/>
        </w:rPr>
        <w:t xml:space="preserve">S-State Cycling </w:t>
      </w:r>
    </w:p>
    <w:p w14:paraId="1B435030" w14:textId="77777777" w:rsidR="00C20A16" w:rsidRDefault="00000000">
      <w:pPr>
        <w:pStyle w:val="Body"/>
        <w:spacing w:line="480" w:lineRule="auto"/>
        <w:ind w:firstLine="357"/>
      </w:pPr>
      <w:r>
        <w:rPr>
          <w:lang w:val="en-US"/>
        </w:rPr>
        <w:t>The water-oxidizing or oxygen-evolving complex (WOC</w:t>
      </w:r>
      <w:commentRangeStart w:id="151"/>
      <w:r>
        <w:t>)</w:t>
      </w:r>
      <w:commentRangeEnd w:id="151"/>
      <w:r>
        <w:commentReference w:id="151"/>
      </w:r>
      <w:r>
        <w:rPr>
          <w:lang w:val="en-US"/>
        </w:rPr>
        <w:t xml:space="preserve"> of PSII is the active site where water is converted to oxygen and protons [21]. It consists of a metal-oxo cluster with the formula Mn</w:t>
      </w:r>
      <w:r>
        <w:rPr>
          <w:vertAlign w:val="subscript"/>
        </w:rPr>
        <w:t>4</w:t>
      </w:r>
      <w:r>
        <w:rPr>
          <w:lang w:val="pt-PT"/>
        </w:rPr>
        <w:t>CaO</w:t>
      </w:r>
      <w:r>
        <w:rPr>
          <w:vertAlign w:val="subscript"/>
        </w:rPr>
        <w:t>5</w:t>
      </w:r>
      <w:r>
        <w:rPr>
          <w:lang w:val="en-US"/>
        </w:rPr>
        <w:t>. As P680 absorbs successive photons, they induce charge separations, which cause electrons to be extracted from the Mn cluster. Each electron removed from the WOC replaces one lost by the reaction center when an electron is transferred downstream</w:t>
      </w:r>
      <w:ins w:id="152" w:author="Douglas Campbell" w:date="2024-01-10T15:25:00Z">
        <w:r>
          <w:rPr>
            <w:lang w:val="en-US"/>
          </w:rPr>
          <w:t xml:space="preserve"> to metabolism</w:t>
        </w:r>
      </w:ins>
      <w:r>
        <w:t xml:space="preserve">. </w:t>
      </w:r>
      <w:del w:id="153" w:author="Douglas Campbell" w:date="2024-01-10T15:25:00Z">
        <w:r>
          <w:rPr>
            <w:lang w:val="pt-PT"/>
          </w:rPr>
          <w:delText>As c</w:delText>
        </w:r>
      </w:del>
      <w:ins w:id="154" w:author="Douglas Campbell" w:date="2024-01-10T15:25:00Z">
        <w:r>
          <w:rPr>
            <w:lang w:val="en-US"/>
          </w:rPr>
          <w:t>C</w:t>
        </w:r>
      </w:ins>
      <w:r>
        <w:rPr>
          <w:lang w:val="en-US"/>
        </w:rPr>
        <w:t>onsecutive charge separations</w:t>
      </w:r>
      <w:del w:id="155" w:author="Douglas Campbell" w:date="2024-01-10T15:25:00Z">
        <w:r>
          <w:rPr>
            <w:lang w:val="en-US"/>
          </w:rPr>
          <w:delText xml:space="preserve"> occur, it </w:delText>
        </w:r>
      </w:del>
      <w:r>
        <w:t>induce</w:t>
      </w:r>
      <w:del w:id="156" w:author="Douglas Campbell" w:date="2024-01-10T15:25:00Z">
        <w:r>
          <w:delText>s</w:delText>
        </w:r>
      </w:del>
      <w:r>
        <w:rPr>
          <w:lang w:val="en-US"/>
        </w:rPr>
        <w:t xml:space="preserve"> four increasingly oxidized states, known as </w:t>
      </w:r>
      <w:del w:id="157" w:author="Douglas Campbell" w:date="2024-01-10T15:25:00Z">
        <w:r>
          <w:delText>s</w:delText>
        </w:r>
      </w:del>
      <w:ins w:id="158" w:author="Douglas Campbell" w:date="2024-01-10T15:25:00Z">
        <w:r>
          <w:rPr>
            <w:lang w:val="en-US"/>
          </w:rPr>
          <w:t>S</w:t>
        </w:r>
      </w:ins>
      <w:r>
        <w:rPr>
          <w:lang w:val="pt-PT"/>
        </w:rPr>
        <w:t>-states [22]</w:t>
      </w:r>
      <w:del w:id="159" w:author="Douglas Campbell" w:date="2024-01-10T15:25:00Z">
        <w:r>
          <w:rPr>
            <w:lang w:val="en-US"/>
          </w:rPr>
          <w:delText xml:space="preserve">. S-states are </w:delText>
        </w:r>
      </w:del>
      <w:ins w:id="160" w:author="Douglas Campbell" w:date="2024-01-10T15:25:00Z">
        <w:r>
          <w:rPr>
            <w:lang w:val="en-US"/>
          </w:rPr>
          <w:t xml:space="preserve">, </w:t>
        </w:r>
      </w:ins>
      <w:r>
        <w:rPr>
          <w:lang w:val="en-US"/>
        </w:rPr>
        <w:t>denoted as S</w:t>
      </w:r>
      <w:r>
        <w:rPr>
          <w:vertAlign w:val="subscript"/>
        </w:rPr>
        <w:t>0</w:t>
      </w:r>
      <w:r>
        <w:t xml:space="preserve"> </w:t>
      </w:r>
      <w:del w:id="161" w:author="Douglas Campbell" w:date="2024-01-10T15:25:00Z">
        <w:r>
          <w:rPr>
            <w:lang w:val="en-US"/>
          </w:rPr>
          <w:delText xml:space="preserve">to </w:delText>
        </w:r>
      </w:del>
      <w:ins w:id="162" w:author="Douglas Campbell" w:date="2024-01-10T15:26:00Z">
        <w:r>
          <w:rPr>
            <w:lang w:val="en-US"/>
          </w:rPr>
          <w:t xml:space="preserve">, </w:t>
        </w:r>
        <w:r>
          <w:t>S</w:t>
        </w:r>
        <w:r>
          <w:rPr>
            <w:vertAlign w:val="subscript"/>
            <w:lang w:val="en-US"/>
          </w:rPr>
          <w:t>1</w:t>
        </w:r>
        <w:r>
          <w:rPr>
            <w:vertAlign w:val="subscript"/>
          </w:rPr>
          <w:t xml:space="preserve"> </w:t>
        </w:r>
        <w:r>
          <w:rPr>
            <w:lang w:val="en-US"/>
          </w:rPr>
          <w:t>,</w:t>
        </w:r>
        <w:r>
          <w:rPr>
            <w:vertAlign w:val="subscript"/>
            <w:lang w:val="en-US"/>
          </w:rPr>
          <w:t xml:space="preserve">  </w:t>
        </w:r>
        <w:r>
          <w:t>S</w:t>
        </w:r>
        <w:r>
          <w:rPr>
            <w:vertAlign w:val="subscript"/>
            <w:lang w:val="en-US"/>
          </w:rPr>
          <w:t>2</w:t>
        </w:r>
        <w:r>
          <w:rPr>
            <w:vertAlign w:val="subscript"/>
          </w:rPr>
          <w:t xml:space="preserve"> </w:t>
        </w:r>
        <w:r>
          <w:rPr>
            <w:lang w:val="en-US"/>
          </w:rPr>
          <w:t>,</w:t>
        </w:r>
        <w:r>
          <w:rPr>
            <w:vertAlign w:val="subscript"/>
            <w:lang w:val="en-US"/>
          </w:rPr>
          <w:t xml:space="preserve">  </w:t>
        </w:r>
      </w:ins>
      <w:r>
        <w:t>S</w:t>
      </w:r>
      <w:r>
        <w:rPr>
          <w:vertAlign w:val="subscript"/>
        </w:rPr>
        <w:t>3</w:t>
      </w:r>
      <w:r>
        <w:t xml:space="preserve">, </w:t>
      </w:r>
      <w:del w:id="163" w:author="Douglas Campbell" w:date="2024-01-10T15:26:00Z">
        <w:r>
          <w:rPr>
            <w:lang w:val="en-US"/>
          </w:rPr>
          <w:delText>with</w:delText>
        </w:r>
      </w:del>
      <w:ins w:id="164" w:author="Douglas Campbell" w:date="2024-01-10T15:26:00Z">
        <w:r>
          <w:rPr>
            <w:lang w:val="en-US"/>
          </w:rPr>
          <w:t>followed by</w:t>
        </w:r>
      </w:ins>
      <w:r>
        <w:t xml:space="preserve"> a transient S</w:t>
      </w:r>
      <w:r>
        <w:rPr>
          <w:vertAlign w:val="subscript"/>
        </w:rPr>
        <w:t>4</w:t>
      </w:r>
      <w:r>
        <w:rPr>
          <w:lang w:val="en-US"/>
        </w:rPr>
        <w:t xml:space="preserve"> state which rapidly decays to S</w:t>
      </w:r>
      <w:r>
        <w:rPr>
          <w:vertAlign w:val="subscript"/>
        </w:rPr>
        <w:t>0</w:t>
      </w:r>
      <w:r>
        <w:rPr>
          <w:lang w:val="en-US"/>
        </w:rPr>
        <w:t xml:space="preserve"> (Figure 1). </w:t>
      </w:r>
      <w:r>
        <w:rPr>
          <w:lang w:val="en-US"/>
        </w:rPr>
        <w:lastRenderedPageBreak/>
        <w:t>Once four photons have been absorbed and the Mn cluster has lost four electrons, it replaces them by oxidizing two water molecules to one molecule of molecular oxygen. Therefore, a complete water oxidation cycle during oxygenic photosynthesis requires the absorption of four photons and the successive accumulation of four oxidizing equivalents [21–23]</w:t>
      </w:r>
      <w:commentRangeStart w:id="165"/>
      <w:r>
        <w:t>.</w:t>
      </w:r>
      <w:commentRangeEnd w:id="165"/>
      <w:r>
        <w:commentReference w:id="165"/>
      </w:r>
    </w:p>
    <w:p w14:paraId="006804F4" w14:textId="77777777" w:rsidR="00C20A16" w:rsidRDefault="00000000">
      <w:pPr>
        <w:pStyle w:val="Body"/>
        <w:spacing w:line="480" w:lineRule="auto"/>
        <w:ind w:firstLine="357"/>
      </w:pPr>
      <w:r>
        <w:rPr>
          <w:lang w:val="en-US"/>
        </w:rPr>
        <w:t xml:space="preserve">As the WOC moves between </w:t>
      </w:r>
      <w:del w:id="166" w:author="Douglas Campbell" w:date="2024-01-10T15:27:00Z">
        <w:r>
          <w:delText>s</w:delText>
        </w:r>
      </w:del>
      <w:ins w:id="167" w:author="Douglas Campbell" w:date="2024-01-10T15:27:00Z">
        <w:r>
          <w:rPr>
            <w:lang w:val="en-US"/>
          </w:rPr>
          <w:t>S</w:t>
        </w:r>
      </w:ins>
      <w:r>
        <w:rPr>
          <w:lang w:val="en-US"/>
        </w:rPr>
        <w:t xml:space="preserve">-states, it alters the kinetics and free energy of the system [24]. In turn, this changes the partitioning of excitation energy between photochemistry, dissipation as heat, and chlorophyll fluorescence (ChlF). As the energy allocated to ChlF is modulated by the energy allotted to photochemistry and thermalization, the quantum yield of ChlF varies between </w:t>
      </w:r>
      <w:del w:id="168" w:author="Douglas Campbell" w:date="2024-01-10T15:27:00Z">
        <w:r>
          <w:delText>s</w:delText>
        </w:r>
      </w:del>
      <w:ins w:id="169" w:author="Douglas Campbell" w:date="2024-01-10T15:27:00Z">
        <w:r>
          <w:rPr>
            <w:lang w:val="en-US"/>
          </w:rPr>
          <w:t>S</w:t>
        </w:r>
      </w:ins>
      <w:r>
        <w:rPr>
          <w:lang w:val="en-US"/>
        </w:rPr>
        <w:t xml:space="preserve">-states [18,21]. Therefore, the four </w:t>
      </w:r>
      <w:del w:id="170" w:author="Douglas Campbell" w:date="2024-01-10T15:27:00Z">
        <w:r>
          <w:delText>s</w:delText>
        </w:r>
      </w:del>
      <w:ins w:id="171" w:author="Douglas Campbell" w:date="2024-01-10T15:27:00Z">
        <w:r>
          <w:rPr>
            <w:lang w:val="en-US"/>
          </w:rPr>
          <w:t>S</w:t>
        </w:r>
      </w:ins>
      <w:r>
        <w:rPr>
          <w:lang w:val="en-US"/>
        </w:rPr>
        <w:t>-states are reflected by a</w:t>
      </w:r>
      <w:ins w:id="172" w:author="Douglas Campbell" w:date="2024-01-10T15:27:00Z">
        <w:r>
          <w:rPr>
            <w:lang w:val="en-US"/>
          </w:rPr>
          <w:t>n</w:t>
        </w:r>
      </w:ins>
      <w:del w:id="173" w:author="Douglas Campbell" w:date="2024-01-10T15:27:00Z">
        <w:r>
          <w:rPr>
            <w:lang w:val="en-US"/>
          </w:rPr>
          <w:delText xml:space="preserve"> four-period </w:delText>
        </w:r>
      </w:del>
      <w:r>
        <w:rPr>
          <w:lang w:val="it-IT"/>
        </w:rPr>
        <w:t>oscillation in chlorophyll fluorescence</w:t>
      </w:r>
      <w:ins w:id="174" w:author="Douglas Campbell" w:date="2024-01-10T15:27:00Z">
        <w:r>
          <w:rPr>
            <w:lang w:val="en-US"/>
          </w:rPr>
          <w:t xml:space="preserve"> with a period of four</w:t>
        </w:r>
      </w:ins>
      <w:r>
        <w:t xml:space="preserve"> </w:t>
      </w:r>
      <w:r>
        <w:rPr>
          <w:lang w:val="en-US"/>
        </w:rPr>
        <w:t>[25]</w:t>
      </w:r>
      <w:r>
        <w:t xml:space="preserve">. </w:t>
      </w:r>
    </w:p>
    <w:p w14:paraId="3192AB01" w14:textId="77777777" w:rsidR="00C20A16" w:rsidRDefault="00C20A16">
      <w:pPr>
        <w:pStyle w:val="Body"/>
        <w:spacing w:line="480" w:lineRule="auto"/>
        <w:ind w:firstLine="357"/>
      </w:pPr>
    </w:p>
    <w:p w14:paraId="62B71F34" w14:textId="77777777" w:rsidR="00C20A16" w:rsidRDefault="00000000">
      <w:pPr>
        <w:pStyle w:val="Heading3"/>
      </w:pPr>
      <w:r>
        <w:rPr>
          <w:rFonts w:ascii="Times New Roman" w:hAnsi="Times New Roman"/>
          <w:i/>
          <w:iCs/>
        </w:rPr>
        <w:t xml:space="preserve">Recombination </w:t>
      </w:r>
    </w:p>
    <w:p w14:paraId="2634EDF3" w14:textId="77777777" w:rsidR="00C20A16" w:rsidRDefault="00000000">
      <w:pPr>
        <w:pStyle w:val="Body"/>
        <w:spacing w:line="480" w:lineRule="auto"/>
        <w:ind w:firstLine="357"/>
      </w:pPr>
      <w:r>
        <w:rPr>
          <w:lang w:val="en-US"/>
        </w:rPr>
        <w:t>During photosynthesis,</w:t>
      </w:r>
      <w:del w:id="175" w:author="Douglas Campbell" w:date="2024-01-10T15:28:00Z">
        <w:r>
          <w:rPr>
            <w:lang w:val="en-US"/>
          </w:rPr>
          <w:delText xml:space="preserve"> secondary </w:delText>
        </w:r>
      </w:del>
      <w:r>
        <w:rPr>
          <w:lang w:val="en-US"/>
        </w:rPr>
        <w:t>electron transfer</w:t>
      </w:r>
      <w:ins w:id="176" w:author="Douglas Campbell" w:date="2024-01-10T15:28:00Z">
        <w:r>
          <w:rPr>
            <w:lang w:val="en-US"/>
          </w:rPr>
          <w:t>s</w:t>
        </w:r>
      </w:ins>
      <w:r>
        <w:rPr>
          <w:lang w:val="en-US"/>
        </w:rPr>
        <w:t xml:space="preserve"> occur</w:t>
      </w:r>
      <w:del w:id="177" w:author="Douglas Campbell" w:date="2024-01-10T15:28:00Z">
        <w:r>
          <w:delText>s</w:delText>
        </w:r>
      </w:del>
      <w:r>
        <w:rPr>
          <w:lang w:val="en-US"/>
        </w:rPr>
        <w:t xml:space="preserve"> at both the donor and acceptor sides of Photosystem II (PSII), stabilizing separated charges [17]. However, these reactions remain reversible, occasionally resulting in the backflow of electrons through the pathway, referred to as recombination reactions [26]. Recombination plays a pivotal role in photodamage and photoprotection, both harming PSII </w:t>
      </w:r>
      <w:del w:id="178" w:author="Douglas Campbell" w:date="2024-01-10T15:29:00Z">
        <w:r>
          <w:delText>and</w:delText>
        </w:r>
      </w:del>
      <w:ins w:id="179" w:author="Douglas Campbell" w:date="2024-01-10T15:29:00Z">
        <w:r>
          <w:rPr>
            <w:lang w:val="en-US"/>
          </w:rPr>
          <w:t>but</w:t>
        </w:r>
      </w:ins>
      <w:r>
        <w:rPr>
          <w:lang w:val="en-US"/>
        </w:rPr>
        <w:t xml:space="preserve"> proving essential for survival under excess light conditions [27]</w:t>
      </w:r>
      <w:r>
        <w:t xml:space="preserve">. </w:t>
      </w:r>
    </w:p>
    <w:p w14:paraId="579957DF" w14:textId="77777777" w:rsidR="00C20A16" w:rsidRDefault="00000000">
      <w:pPr>
        <w:pStyle w:val="Body"/>
        <w:spacing w:line="480" w:lineRule="auto"/>
        <w:ind w:firstLine="357"/>
      </w:pPr>
      <w:r>
        <w:rPr>
          <w:lang w:val="en-US"/>
        </w:rPr>
        <w:t>At elevated light levels, electron transfer from P</w:t>
      </w:r>
      <w:r>
        <w:rPr>
          <w:vertAlign w:val="subscript"/>
        </w:rPr>
        <w:t>680</w:t>
      </w:r>
      <w:r>
        <w:rPr>
          <w:vertAlign w:val="superscript"/>
        </w:rPr>
        <w:t>+</w:t>
      </w:r>
      <w:r>
        <w:rPr>
          <w:lang w:val="en-US"/>
        </w:rPr>
        <w:t xml:space="preserve"> is blocked by the total</w:t>
      </w:r>
      <w:ins w:id="180" w:author="Douglas Campbell" w:date="2024-01-10T15:29:00Z">
        <w:r>
          <w:rPr>
            <w:lang w:val="en-US"/>
          </w:rPr>
          <w:t xml:space="preserve"> prior</w:t>
        </w:r>
      </w:ins>
      <w:r>
        <w:rPr>
          <w:lang w:val="en-US"/>
        </w:rPr>
        <w:t xml:space="preserve"> reduction of downstream electron acceptors. Under such conditions, the primary radical pair [P</w:t>
      </w:r>
      <w:r>
        <w:rPr>
          <w:vertAlign w:val="subscript"/>
        </w:rPr>
        <w:t>680</w:t>
      </w:r>
      <w:r>
        <w:rPr>
          <w:vertAlign w:val="superscript"/>
        </w:rPr>
        <w:t>+</w:t>
      </w:r>
      <w:r>
        <w:t>Phe</w:t>
      </w:r>
      <w:r>
        <w:rPr>
          <w:vertAlign w:val="superscript"/>
        </w:rPr>
        <w:t>-</w:t>
      </w:r>
      <w:r>
        <w:rPr>
          <w:lang w:val="en-US"/>
        </w:rPr>
        <w:t>] will recombine, generating the excited triplet chlorophyll</w:t>
      </w:r>
      <w:r>
        <w:t> </w:t>
      </w:r>
      <w:r>
        <w:rPr>
          <w:vertAlign w:val="superscript"/>
        </w:rPr>
        <w:t>3</w:t>
      </w:r>
      <w:r>
        <w:t>P</w:t>
      </w:r>
      <w:r>
        <w:rPr>
          <w:vertAlign w:val="subscript"/>
        </w:rPr>
        <w:t>680</w:t>
      </w:r>
      <w:r>
        <w:rPr>
          <w:vertAlign w:val="superscript"/>
        </w:rPr>
        <w:t>+</w:t>
      </w:r>
      <w:r>
        <w:rPr>
          <w:lang w:val="en-US"/>
        </w:rPr>
        <w:t xml:space="preserve"> [28]. Chlorophyll triplets react with ground-state molecular oxygen to generate singlet oxygen (</w:t>
      </w:r>
      <w:r>
        <w:rPr>
          <w:vertAlign w:val="superscript"/>
        </w:rPr>
        <w:t>1</w:t>
      </w:r>
      <w:r>
        <w:t>O</w:t>
      </w:r>
      <w:r>
        <w:rPr>
          <w:vertAlign w:val="subscript"/>
        </w:rPr>
        <w:t>2</w:t>
      </w:r>
      <w:r>
        <w:rPr>
          <w:lang w:val="en-US"/>
        </w:rPr>
        <w:t xml:space="preserve">), a highly damaging, photoinhibitory reactive oxygen species [27]. In contrast, direct recombination events are </w:t>
      </w:r>
      <w:r>
        <w:rPr>
          <w:lang w:val="en-US"/>
        </w:rPr>
        <w:lastRenderedPageBreak/>
        <w:t>governed by the redox properties of the Q</w:t>
      </w:r>
      <w:r>
        <w:rPr>
          <w:vertAlign w:val="subscript"/>
        </w:rPr>
        <w:t>A</w:t>
      </w:r>
      <w:r>
        <w:rPr>
          <w:lang w:val="en-US"/>
        </w:rPr>
        <w:t xml:space="preserve"> and Phe electron acceptors. They contribute to photoprotection by competing with triplet chlorophyll formation in the PSII reaction center [26]. </w:t>
      </w:r>
    </w:p>
    <w:p w14:paraId="30CCE2A0" w14:textId="77777777" w:rsidR="00C20A16" w:rsidRDefault="00000000">
      <w:pPr>
        <w:pStyle w:val="Body"/>
        <w:spacing w:line="480" w:lineRule="auto"/>
        <w:ind w:firstLine="357"/>
      </w:pPr>
      <w:r>
        <w:rPr>
          <w:lang w:val="en-US"/>
        </w:rPr>
        <w:t xml:space="preserve">Beyond their roles in photodamage and photoprotection, charge recombination reactions may also occur as a wasteful process that </w:t>
      </w:r>
      <w:commentRangeStart w:id="181"/>
      <w:del w:id="182" w:author="Douglas Campbell" w:date="2024-01-10T15:29:00Z">
        <w:r>
          <w:rPr>
            <w:lang w:val="es-ES_tradnl"/>
          </w:rPr>
          <w:delText>reduces</w:delText>
        </w:r>
      </w:del>
      <w:ins w:id="183" w:author="Douglas Campbell" w:date="2024-01-10T15:29:00Z">
        <w:r>
          <w:rPr>
            <w:lang w:val="en-US"/>
          </w:rPr>
          <w:t>lowers</w:t>
        </w:r>
      </w:ins>
      <w:commentRangeEnd w:id="181"/>
      <w:r>
        <w:commentReference w:id="181"/>
      </w:r>
      <w:r>
        <w:rPr>
          <w:lang w:val="en-US"/>
        </w:rPr>
        <w:t xml:space="preserve"> photosynthetic energy conversion efficiency [27]</w:t>
      </w:r>
      <w:r>
        <w:rPr>
          <w:lang w:val="de-DE"/>
        </w:rPr>
        <w:t xml:space="preserve">. Altering </w:t>
      </w:r>
      <w:del w:id="184" w:author="Douglas Campbell" w:date="2024-01-10T15:30:00Z">
        <w:r>
          <w:rPr>
            <w:lang w:val="pt-PT"/>
          </w:rPr>
          <w:delText>redox</w:delText>
        </w:r>
      </w:del>
      <w:ins w:id="185" w:author="Douglas Campbell" w:date="2024-01-10T15:30:00Z">
        <w:r>
          <w:rPr>
            <w:lang w:val="en-US"/>
          </w:rPr>
          <w:t>reduction</w:t>
        </w:r>
      </w:ins>
      <w:r>
        <w:rPr>
          <w:lang w:val="en-US"/>
        </w:rPr>
        <w:t xml:space="preserve"> potentials of downstream electron acceptors, leading to changes in energy gaps, may represent evolutionary adaptations aimed at maximizing photoprotection and minimizing inefficient back </w:t>
      </w:r>
      <w:del w:id="186" w:author="Douglas Campbell" w:date="2024-01-10T15:30:00Z">
        <w:r>
          <w:rPr>
            <w:lang w:val="en-US"/>
          </w:rPr>
          <w:delText>reactions</w:delText>
        </w:r>
      </w:del>
      <w:ins w:id="187" w:author="Douglas Campbell" w:date="2024-01-10T15:30:00Z">
        <w:r>
          <w:rPr>
            <w:lang w:val="en-US"/>
          </w:rPr>
          <w:t>recombinations</w:t>
        </w:r>
      </w:ins>
      <w:r>
        <w:rPr>
          <w:lang w:val="en-US"/>
        </w:rPr>
        <w:t xml:space="preserve"> under light-limited conditions  [24]. </w:t>
      </w:r>
    </w:p>
    <w:p w14:paraId="3F1EDB15" w14:textId="77777777" w:rsidR="00C20A16" w:rsidRDefault="00C20A16">
      <w:pPr>
        <w:pStyle w:val="Body"/>
        <w:spacing w:line="480" w:lineRule="auto"/>
        <w:rPr>
          <w:b/>
          <w:bCs/>
        </w:rPr>
      </w:pPr>
    </w:p>
    <w:p w14:paraId="1DC78EFF" w14:textId="77777777" w:rsidR="00C20A16" w:rsidRDefault="00000000">
      <w:pPr>
        <w:pStyle w:val="Heading2"/>
      </w:pPr>
      <w:r>
        <w:rPr>
          <w:rFonts w:ascii="Times New Roman" w:hAnsi="Times New Roman"/>
          <w:lang w:val="en-US"/>
        </w:rPr>
        <w:t>Study Aims</w:t>
      </w:r>
      <w:r>
        <w:t xml:space="preserve"> </w:t>
      </w:r>
    </w:p>
    <w:p w14:paraId="0BC5825D" w14:textId="77777777" w:rsidR="00C20A16" w:rsidRDefault="00000000">
      <w:pPr>
        <w:pStyle w:val="Body"/>
        <w:spacing w:line="480" w:lineRule="auto"/>
        <w:ind w:firstLine="357"/>
      </w:pPr>
      <w:r>
        <w:rPr>
          <w:lang w:val="en-US"/>
        </w:rPr>
        <w:t xml:space="preserve">This study aims to evaluate if psychrophilic diatoms and green algae have evolved to increase photosynthetic energy conversion efficiency by minimizing inefficient back reactions. </w:t>
      </w:r>
    </w:p>
    <w:p w14:paraId="3326E654" w14:textId="182F7F96" w:rsidR="00C20A16" w:rsidRDefault="00000000">
      <w:pPr>
        <w:pStyle w:val="Body"/>
        <w:spacing w:line="480" w:lineRule="auto"/>
        <w:ind w:firstLine="357"/>
      </w:pPr>
      <w:r>
        <w:rPr>
          <w:lang w:val="en-US"/>
        </w:rPr>
        <w:t xml:space="preserve">The stability of S-state cycling in a phytoplankton sample may be evaluated by the applications of sequences of short, very bright, single-turnover light flashes. As sequential light flashes are applied, the population of PSII is driven synchronously through </w:t>
      </w:r>
      <w:ins w:id="188" w:author="Douglas Campbell" w:date="2024-01-10T15:31:00Z">
        <w:r>
          <w:rPr>
            <w:lang w:val="en-US"/>
          </w:rPr>
          <w:t>the</w:t>
        </w:r>
      </w:ins>
      <w:r>
        <w:rPr>
          <w:lang w:val="en-US"/>
        </w:rPr>
        <w:t xml:space="preserve"> S-state cycle [23]. In an idealized sample, the four </w:t>
      </w:r>
      <w:del w:id="189" w:author="Douglas Campbell" w:date="2024-01-10T15:31:00Z">
        <w:r>
          <w:delText>s</w:delText>
        </w:r>
      </w:del>
      <w:ins w:id="190" w:author="Douglas Campbell" w:date="2024-01-10T15:31:00Z">
        <w:r>
          <w:rPr>
            <w:lang w:val="en-US"/>
          </w:rPr>
          <w:t>S</w:t>
        </w:r>
      </w:ins>
      <w:r>
        <w:rPr>
          <w:lang w:val="en-US"/>
        </w:rPr>
        <w:t>-states will be reflected by a</w:t>
      </w:r>
      <w:ins w:id="191" w:author="Douglas Campbell" w:date="2024-01-10T15:31:00Z">
        <w:r>
          <w:rPr>
            <w:lang w:val="en-US"/>
          </w:rPr>
          <w:t>n ongoing</w:t>
        </w:r>
      </w:ins>
      <w:del w:id="192" w:author="Douglas Campbell" w:date="2024-01-10T15:31:00Z">
        <w:r>
          <w:delText xml:space="preserve"> </w:delText>
        </w:r>
      </w:del>
      <w:r>
        <w:rPr>
          <w:lang w:val="en-US"/>
        </w:rPr>
        <w:t xml:space="preserve">periodic oscillation in ChlF. However, recombination reactions represent a loss of charge separation and wasteful slippage in the </w:t>
      </w:r>
      <w:ins w:id="193" w:author="Douglas Campbell" w:date="2024-01-10T15:31:00Z">
        <w:r>
          <w:rPr>
            <w:lang w:val="en-US"/>
          </w:rPr>
          <w:t>S</w:t>
        </w:r>
      </w:ins>
      <w:r>
        <w:rPr>
          <w:lang w:val="en-US"/>
        </w:rPr>
        <w:t xml:space="preserve">-state cycling of </w:t>
      </w:r>
      <w:del w:id="194" w:author="Douglas Campbell" w:date="2024-01-10T15:31:00Z">
        <w:r>
          <w:delText xml:space="preserve">an </w:delText>
        </w:r>
      </w:del>
      <w:r>
        <w:rPr>
          <w:lang w:val="en-US"/>
        </w:rPr>
        <w:t xml:space="preserve">individual PSII. As more recombination events occur, </w:t>
      </w:r>
      <w:del w:id="195" w:author="Douglas Campbell" w:date="2024-01-10T15:31:00Z">
        <w:r>
          <w:rPr>
            <w:lang w:val="en-US"/>
          </w:rPr>
          <w:delText xml:space="preserve">the </w:delText>
        </w:r>
      </w:del>
      <w:r>
        <w:rPr>
          <w:lang w:val="en-US"/>
        </w:rPr>
        <w:t xml:space="preserve">desynchronization of </w:t>
      </w:r>
      <w:ins w:id="196" w:author="Natasha Ryan" w:date="2024-01-24T09:20:00Z">
        <w:r w:rsidR="00794223">
          <w:rPr>
            <w:lang w:val="en-US"/>
          </w:rPr>
          <w:t xml:space="preserve"> </w:t>
        </w:r>
      </w:ins>
      <w:ins w:id="197" w:author="Douglas Campbell" w:date="2024-01-10T15:31:00Z">
        <w:r>
          <w:rPr>
            <w:lang w:val="en-US"/>
          </w:rPr>
          <w:t>S</w:t>
        </w:r>
      </w:ins>
      <w:del w:id="198" w:author="Douglas Campbell" w:date="2024-01-10T15:31:00Z">
        <w:r>
          <w:delText>s</w:delText>
        </w:r>
      </w:del>
      <w:r>
        <w:rPr>
          <w:lang w:val="en-US"/>
        </w:rPr>
        <w:t xml:space="preserve">-state cycling </w:t>
      </w:r>
      <w:ins w:id="199" w:author="Douglas Campbell" w:date="2024-01-10T15:31:00Z">
        <w:r>
          <w:rPr>
            <w:lang w:val="en-US"/>
          </w:rPr>
          <w:t xml:space="preserve">among the PSII of the population </w:t>
        </w:r>
      </w:ins>
      <w:del w:id="200" w:author="Douglas Campbell" w:date="2024-01-10T15:32:00Z">
        <w:r>
          <w:rPr>
            <w:lang w:val="en-US"/>
          </w:rPr>
          <w:delText xml:space="preserve">within a sample </w:delText>
        </w:r>
      </w:del>
      <w:r>
        <w:rPr>
          <w:lang w:val="en-US"/>
        </w:rPr>
        <w:t xml:space="preserve">will scramble the periodic changes in ChlF, dampening the observed oscillation [25]. An organism exhibiting </w:t>
      </w:r>
      <w:del w:id="201" w:author="Douglas Campbell" w:date="2024-01-10T15:32:00Z">
        <w:r>
          <w:rPr>
            <w:lang w:val="en-US"/>
          </w:rPr>
          <w:delText>longer s</w:delText>
        </w:r>
      </w:del>
      <w:ins w:id="202" w:author="Douglas Campbell" w:date="2024-01-10T15:32:00Z">
        <w:r>
          <w:rPr>
            <w:lang w:val="en-US"/>
          </w:rPr>
          <w:t>S</w:t>
        </w:r>
      </w:ins>
      <w:r>
        <w:rPr>
          <w:lang w:val="en-US"/>
        </w:rPr>
        <w:t xml:space="preserve">-state cycling </w:t>
      </w:r>
      <w:ins w:id="203" w:author="Douglas Campbell" w:date="2024-01-10T15:32:00Z">
        <w:r>
          <w:rPr>
            <w:lang w:val="en-US"/>
          </w:rPr>
          <w:t xml:space="preserve">over more flash cycles </w:t>
        </w:r>
      </w:ins>
      <w:r>
        <w:rPr>
          <w:lang w:val="en-US"/>
        </w:rPr>
        <w:t xml:space="preserve">indicates fewer inefficient back reactions and </w:t>
      </w:r>
      <w:ins w:id="204" w:author="Douglas Campbell" w:date="2024-01-10T15:32:00Z">
        <w:r>
          <w:rPr>
            <w:lang w:val="en-US"/>
          </w:rPr>
          <w:t xml:space="preserve">potentially </w:t>
        </w:r>
      </w:ins>
      <w:r>
        <w:rPr>
          <w:lang w:val="en-US"/>
        </w:rPr>
        <w:t xml:space="preserve">more efficient photosynthetic energy conversion. </w:t>
      </w:r>
    </w:p>
    <w:p w14:paraId="765EF55C" w14:textId="77777777" w:rsidR="00C20A16" w:rsidRDefault="00000000">
      <w:pPr>
        <w:pStyle w:val="Body"/>
        <w:spacing w:line="480" w:lineRule="auto"/>
        <w:ind w:firstLine="357"/>
      </w:pPr>
      <w:r>
        <w:rPr>
          <w:lang w:val="en-US"/>
        </w:rPr>
        <w:t xml:space="preserve">By comparing the </w:t>
      </w:r>
      <w:ins w:id="205" w:author="Douglas Campbell" w:date="2024-01-10T15:32:00Z">
        <w:r>
          <w:rPr>
            <w:lang w:val="en-US"/>
          </w:rPr>
          <w:t>S</w:t>
        </w:r>
      </w:ins>
      <w:del w:id="206" w:author="Douglas Campbell" w:date="2024-01-10T15:32:00Z">
        <w:r>
          <w:delText>s</w:delText>
        </w:r>
      </w:del>
      <w:r>
        <w:rPr>
          <w:lang w:val="en-US"/>
        </w:rPr>
        <w:t xml:space="preserve">-state cycling </w:t>
      </w:r>
      <w:ins w:id="207" w:author="Douglas Campbell" w:date="2024-01-10T15:32:00Z">
        <w:r>
          <w:rPr>
            <w:lang w:val="en-US"/>
          </w:rPr>
          <w:t xml:space="preserve">over flash cycles, </w:t>
        </w:r>
      </w:ins>
      <w:r>
        <w:rPr>
          <w:lang w:val="en-US"/>
        </w:rPr>
        <w:t>of psychrophilic and temperate taxa</w:t>
      </w:r>
      <w:del w:id="208" w:author="Douglas Campbell" w:date="2024-01-10T15:33:00Z">
        <w:r>
          <w:rPr>
            <w:lang w:val="en-US"/>
          </w:rPr>
          <w:delText xml:space="preserve"> across common conditions</w:delText>
        </w:r>
      </w:del>
      <w:r>
        <w:rPr>
          <w:lang w:val="en-US"/>
        </w:rPr>
        <w:t xml:space="preserve">, we can determine if psychrophilic diatoms and green algae have evolved increased photosynthetic </w:t>
      </w:r>
      <w:r>
        <w:rPr>
          <w:lang w:val="en-US"/>
        </w:rPr>
        <w:lastRenderedPageBreak/>
        <w:t xml:space="preserve">efficiency and under what conditions they </w:t>
      </w:r>
      <w:ins w:id="209" w:author="Douglas Campbell" w:date="2024-01-10T15:33:00Z">
        <w:r>
          <w:rPr>
            <w:lang w:val="en-US"/>
          </w:rPr>
          <w:t xml:space="preserve">may </w:t>
        </w:r>
      </w:ins>
      <w:r>
        <w:rPr>
          <w:lang w:val="en-US"/>
        </w:rPr>
        <w:t>have a significant advantage</w:t>
      </w:r>
      <w:ins w:id="210" w:author="Douglas Campbell" w:date="2024-01-10T15:33:00Z">
        <w:r>
          <w:rPr>
            <w:lang w:val="en-US"/>
          </w:rPr>
          <w:t xml:space="preserve"> in stable extraction of electrons from water</w:t>
        </w:r>
      </w:ins>
      <w:r>
        <w:t>.</w:t>
      </w:r>
      <w:commentRangeStart w:id="211"/>
      <w:r>
        <w:t xml:space="preserve"> </w:t>
      </w:r>
      <w:commentRangeEnd w:id="211"/>
      <w:r>
        <w:commentReference w:id="211"/>
      </w:r>
    </w:p>
    <w:p w14:paraId="33F7CA40" w14:textId="77777777" w:rsidR="00C20A16" w:rsidRDefault="00000000">
      <w:pPr>
        <w:pStyle w:val="Body"/>
        <w:spacing w:line="480" w:lineRule="auto"/>
      </w:pPr>
      <w:r>
        <w:rPr>
          <w:rFonts w:ascii="Arial Unicode MS" w:eastAsia="Arial Unicode MS" w:hAnsi="Arial Unicode MS" w:cs="Arial Unicode MS"/>
        </w:rPr>
        <w:br w:type="page"/>
      </w:r>
      <w:commentRangeStart w:id="212"/>
    </w:p>
    <w:p w14:paraId="4416CE98" w14:textId="77777777" w:rsidR="00C20A16" w:rsidRDefault="00000000">
      <w:pPr>
        <w:pStyle w:val="Body"/>
        <w:tabs>
          <w:tab w:val="left" w:pos="1961"/>
        </w:tabs>
        <w:spacing w:line="480" w:lineRule="auto"/>
      </w:pPr>
      <w:r w:rsidRPr="001C72D5">
        <w:rPr>
          <w:rPrChange w:id="213" w:author="Natasha Ryan" w:date="2024-01-24T09:15:00Z">
            <w:rPr>
              <w:lang w:val="fr-FR"/>
            </w:rPr>
          </w:rPrChange>
        </w:rPr>
        <w:lastRenderedPageBreak/>
        <w:t>References</w:t>
      </w:r>
      <w:commentRangeEnd w:id="212"/>
      <w:r>
        <w:commentReference w:id="212"/>
      </w:r>
      <w:r>
        <w:tab/>
      </w:r>
    </w:p>
    <w:p w14:paraId="3A0072CA" w14:textId="77777777" w:rsidR="00C20A16" w:rsidRDefault="00000000">
      <w:pPr>
        <w:pStyle w:val="Bibliography"/>
        <w:spacing w:line="480" w:lineRule="auto"/>
      </w:pPr>
      <w:r>
        <w:t xml:space="preserve">1. </w:t>
      </w:r>
      <w:r>
        <w:tab/>
        <w:t>Pierella Karlusich JJ, Ibarbalz FM, Bowler C. Phytoplankton in the Tara Ocean. Annual Review of Marine Science. 2020;12: 233–265. doi:10.1146/annurev-marine-010419-010706</w:t>
      </w:r>
    </w:p>
    <w:p w14:paraId="3E40737E" w14:textId="77777777" w:rsidR="00C20A16" w:rsidRDefault="00000000">
      <w:pPr>
        <w:pStyle w:val="Bibliography"/>
        <w:spacing w:line="480" w:lineRule="auto"/>
      </w:pPr>
      <w:r>
        <w:t xml:space="preserve">2. </w:t>
      </w:r>
      <w:r>
        <w:tab/>
        <w:t>Raven JA, Kübler JE, Beardall J. Put out the light, and then put out the light. Journal of the Marine Biological Association of the United Kingdom. 2000;80: 1–25. doi:10.1017/S0025315499001526</w:t>
      </w:r>
    </w:p>
    <w:p w14:paraId="499B86E2" w14:textId="77777777" w:rsidR="00C20A16" w:rsidRDefault="00000000">
      <w:pPr>
        <w:pStyle w:val="Bibliography"/>
        <w:spacing w:line="480" w:lineRule="auto"/>
      </w:pPr>
      <w:r>
        <w:t xml:space="preserve">3. </w:t>
      </w:r>
      <w:r>
        <w:tab/>
        <w:t xml:space="preserve">Kirk JTO. Light and Photosynthesis in Aquatic Ecosystems. 3rd ed. Cambridge, UK ; Cambridge University Press; 2011. </w:t>
      </w:r>
    </w:p>
    <w:p w14:paraId="6E926B55" w14:textId="77777777" w:rsidR="00C20A16" w:rsidRDefault="00000000">
      <w:pPr>
        <w:pStyle w:val="Bibliography"/>
        <w:spacing w:line="480" w:lineRule="auto"/>
      </w:pPr>
      <w:r>
        <w:rPr>
          <w:lang w:val="fr-FR"/>
        </w:rPr>
        <w:t xml:space="preserve">4. </w:t>
      </w:r>
      <w:r>
        <w:rPr>
          <w:lang w:val="fr-FR"/>
        </w:rPr>
        <w:tab/>
        <w:t xml:space="preserve">Randelhoff A, Lacour L, Marec C, Leymarie E, Lagunas J, Xing X, et al. </w:t>
      </w:r>
      <w:r>
        <w:t>Arctic mid-winter phytoplankton growth revealed by autonomous profilers. Science Advances. 2020;6: eabc2678. doi:10.1126/sciadv.abc2678</w:t>
      </w:r>
    </w:p>
    <w:p w14:paraId="022C96EA" w14:textId="77777777" w:rsidR="00C20A16" w:rsidRDefault="00000000">
      <w:pPr>
        <w:pStyle w:val="Bibliography"/>
        <w:spacing w:line="480" w:lineRule="auto"/>
      </w:pPr>
      <w:r>
        <w:t xml:space="preserve">5. </w:t>
      </w:r>
      <w:r>
        <w:tab/>
        <w:t>Hancke K, Lund-Hansen LC, Lamare ML, Højlund Pedersen S, King MD, Andersen P, et al. Extreme Low Light Requirement for Algae Growth Underneath Sea Ice: A Case Study From Station Nord, NE Greenland. Journal of Geophysical Research: Oceans. 2018;123: 985–1000. doi:10.1002/2017JC013263</w:t>
      </w:r>
    </w:p>
    <w:p w14:paraId="03A64C61" w14:textId="77777777" w:rsidR="00C20A16" w:rsidRDefault="00000000">
      <w:pPr>
        <w:pStyle w:val="Bibliography"/>
        <w:spacing w:line="480" w:lineRule="auto"/>
      </w:pPr>
      <w:r>
        <w:t xml:space="preserve">6. </w:t>
      </w:r>
      <w:r>
        <w:tab/>
        <w:t>Leu E, Mundy CJ, Assmy P, Campbell K, Gabrielsen TM, Gosselin M, et al. Arctic spring awakening – Steering principles behind the phenology of vernal ice algal blooms. Progress in Oceanography. 2015;139: 151–170. doi:10.1016/j.pocean.2015.07.012</w:t>
      </w:r>
    </w:p>
    <w:p w14:paraId="1DCCCFA7" w14:textId="77777777" w:rsidR="00C20A16" w:rsidRDefault="00000000">
      <w:pPr>
        <w:pStyle w:val="Bibliography"/>
        <w:spacing w:line="480" w:lineRule="auto"/>
      </w:pPr>
      <w:r>
        <w:t xml:space="preserve">7. </w:t>
      </w:r>
      <w:r>
        <w:tab/>
        <w:t>Ardyna M, Arrigo KR. Phytoplankton dynamics in a changing Arctic Ocean. Nat Clim Chang. 2020;10: 892–903. doi:10.1038/s41558-020-0905-y</w:t>
      </w:r>
    </w:p>
    <w:p w14:paraId="5546FCCB" w14:textId="77777777" w:rsidR="00C20A16" w:rsidRDefault="00000000">
      <w:pPr>
        <w:pStyle w:val="Bibliography"/>
        <w:spacing w:line="480" w:lineRule="auto"/>
      </w:pPr>
      <w:r>
        <w:lastRenderedPageBreak/>
        <w:t xml:space="preserve">8. </w:t>
      </w:r>
      <w:r>
        <w:tab/>
        <w:t>Robinson DH, Arrigo KR, Iturriaga R, Sullivan CW. Microalgal Light-Harvesting in Extreme Low-Light Environments in Mcmurdo Sound, Antarctica1. Journal of Phycology. 1995;31: 508–520. doi:10.1111/j.1529-8817.1995.tb02544.x</w:t>
      </w:r>
    </w:p>
    <w:p w14:paraId="1F5CDF1D" w14:textId="77777777" w:rsidR="00C20A16" w:rsidRDefault="00000000">
      <w:pPr>
        <w:pStyle w:val="Bibliography"/>
        <w:spacing w:line="480" w:lineRule="auto"/>
      </w:pPr>
      <w:r>
        <w:t xml:space="preserve">9. </w:t>
      </w:r>
      <w:r>
        <w:tab/>
        <w:t>Bax N, Sands CJ, Gogarty B, Downey RV, Moreau CVE, Moreno B, et al. Perspective: Increasing blue carbon around Antarctica is an ecosystem service of considerable societal and economic value worth protecting. Glob Chang Biol. 2021;27: 5–12. doi:10.1111/gcb.15392</w:t>
      </w:r>
    </w:p>
    <w:p w14:paraId="48E811C8" w14:textId="77777777" w:rsidR="00C20A16" w:rsidRDefault="00000000">
      <w:pPr>
        <w:pStyle w:val="Bibliography"/>
        <w:spacing w:line="480" w:lineRule="auto"/>
      </w:pPr>
      <w:r>
        <w:t xml:space="preserve">10. </w:t>
      </w:r>
      <w:r>
        <w:tab/>
        <w:t>Lyon BR, Mock T. Polar Microalgae: New Approaches towards Understanding Adaptations to an Extreme and Changing Environment. Biology. 2014;3: 56–80. doi:10.3390/biology3010056</w:t>
      </w:r>
    </w:p>
    <w:p w14:paraId="09FF12FB" w14:textId="77777777" w:rsidR="00C20A16" w:rsidRDefault="00000000">
      <w:pPr>
        <w:pStyle w:val="Bibliography"/>
        <w:spacing w:line="480" w:lineRule="auto"/>
      </w:pPr>
      <w:r>
        <w:t xml:space="preserve">11. </w:t>
      </w:r>
      <w:r>
        <w:tab/>
      </w:r>
      <w:r w:rsidRPr="001C72D5">
        <w:rPr>
          <w:lang w:val="fr-CA"/>
          <w:rPrChange w:id="214" w:author="Natasha Ryan" w:date="2024-01-24T09:15:00Z">
            <w:rPr/>
          </w:rPrChange>
        </w:rPr>
        <w:t xml:space="preserve">Croteau D, Guérin S, Bruyant F, Ferland J, Campbell DA, Babin M, et al. </w:t>
      </w:r>
      <w:r>
        <w:t>Contrasting nonphotochemical quenching patterns under high light and darkness aligns with light niche occupancy in Arctic diatoms. Limnology and Oceanography. 2021;66: S231–S245. doi:https://doi.org/10.1002/lno.11587</w:t>
      </w:r>
    </w:p>
    <w:p w14:paraId="1987DB30" w14:textId="77777777" w:rsidR="00C20A16" w:rsidRDefault="00000000">
      <w:pPr>
        <w:pStyle w:val="Bibliography"/>
        <w:spacing w:line="480" w:lineRule="auto"/>
      </w:pPr>
      <w:r>
        <w:t xml:space="preserve">12. </w:t>
      </w:r>
      <w:r>
        <w:tab/>
        <w:t>Cvetkovska M, Vakulenko G, Smith DR, Zhang X, Hüner NPA. Temperature stress in psychrophilic green microalgae: Minireview. Physiologia Plantarum. 2022;174: e13811. doi:10.1111/ppl.13811</w:t>
      </w:r>
    </w:p>
    <w:p w14:paraId="0BF0762A" w14:textId="77777777" w:rsidR="00C20A16" w:rsidRDefault="00000000">
      <w:pPr>
        <w:pStyle w:val="Bibliography"/>
        <w:spacing w:line="480" w:lineRule="auto"/>
      </w:pPr>
      <w:r>
        <w:t xml:space="preserve">13. </w:t>
      </w:r>
      <w:r>
        <w:tab/>
        <w:t xml:space="preserve">Mock T, Otillar RP, Strauss J, McMullan M, Paajanen P, Schmutz J, et al. Evolutionary genomics of the cold-adapted diatom </w:t>
      </w:r>
      <w:r>
        <w:rPr>
          <w:i/>
          <w:iCs/>
        </w:rPr>
        <w:t>Fragilariopsis cylindrus</w:t>
      </w:r>
      <w:r>
        <w:t>. Nature. 2017;541: 536–540. doi:10.1038/nature20803</w:t>
      </w:r>
    </w:p>
    <w:p w14:paraId="22F1E5CD" w14:textId="77777777" w:rsidR="00C20A16" w:rsidRDefault="00000000">
      <w:pPr>
        <w:pStyle w:val="Bibliography"/>
        <w:spacing w:line="480" w:lineRule="auto"/>
      </w:pPr>
      <w:r>
        <w:lastRenderedPageBreak/>
        <w:t xml:space="preserve">14. </w:t>
      </w:r>
      <w:r>
        <w:tab/>
        <w:t xml:space="preserve">Bayer-Giraldi M, Weikusat I, Besir H, Dieckmann G. Characterization of an antifreeze protein from the polar diatom </w:t>
      </w:r>
      <w:r>
        <w:rPr>
          <w:i/>
          <w:iCs/>
        </w:rPr>
        <w:t>Fragilariopsis cylindrus</w:t>
      </w:r>
      <w:r>
        <w:t xml:space="preserve"> and its relevance in sea ice. Cryobiology. 2011;63: 210–219. doi:10.1016/j.cryobiol.2011.08.006</w:t>
      </w:r>
    </w:p>
    <w:p w14:paraId="3509BA52" w14:textId="77777777" w:rsidR="00C20A16" w:rsidRDefault="00000000">
      <w:pPr>
        <w:pStyle w:val="Bibliography"/>
        <w:spacing w:line="480" w:lineRule="auto"/>
      </w:pPr>
      <w:r>
        <w:t xml:space="preserve">15. </w:t>
      </w:r>
      <w:r>
        <w:tab/>
        <w:t xml:space="preserve">Kennedy F, Martin A, Bowman JP, Wilson R, McMinn A. Dark metabolism: a molecular insight into how the Antarctic sea-ice diatom </w:t>
      </w:r>
      <w:r>
        <w:rPr>
          <w:i/>
          <w:iCs/>
        </w:rPr>
        <w:t>Fragilariopsis cylindrus</w:t>
      </w:r>
      <w:r>
        <w:t xml:space="preserve"> survives long-term darkness. New Phytologist. 2019;223: 675–691. doi:10.1111/nph.15843</w:t>
      </w:r>
    </w:p>
    <w:p w14:paraId="513DB541" w14:textId="77777777" w:rsidR="00C20A16" w:rsidRDefault="00000000">
      <w:pPr>
        <w:pStyle w:val="Bibliography"/>
        <w:spacing w:line="480" w:lineRule="auto"/>
      </w:pPr>
      <w:r>
        <w:t xml:space="preserve">16. </w:t>
      </w:r>
      <w:r>
        <w:tab/>
        <w:t>Kawakami K, Shen J-R. Purification of fully active and crystallizable photosystem II from thermophilic cyanobacteria. Methods in Enzymology. Elsevier; 2018. pp. 1–16. doi:10.1016/bs.mie.2018.10.002</w:t>
      </w:r>
    </w:p>
    <w:p w14:paraId="475F53CE" w14:textId="77777777" w:rsidR="00C20A16" w:rsidRDefault="00000000">
      <w:pPr>
        <w:pStyle w:val="Bibliography"/>
        <w:spacing w:line="480" w:lineRule="auto"/>
      </w:pPr>
      <w:r>
        <w:t xml:space="preserve">17. </w:t>
      </w:r>
      <w:r>
        <w:tab/>
        <w:t>Vass I. Role of charge recombination processes in photodamage and photoprotection of the photosystem II complex. Physiologia Plantarum. 2011;142: 6–16. doi:10.1111/j.1399-3054.2011.01454.x</w:t>
      </w:r>
    </w:p>
    <w:p w14:paraId="2F1EF3D5" w14:textId="77777777" w:rsidR="00C20A16" w:rsidRDefault="00000000">
      <w:pPr>
        <w:pStyle w:val="Bibliography"/>
        <w:spacing w:line="480" w:lineRule="auto"/>
      </w:pPr>
      <w:r>
        <w:t xml:space="preserve">18. </w:t>
      </w:r>
      <w:r>
        <w:tab/>
        <w:t>Schuback N, Tortell PD, Berman-Frank I, Campbell DA, Ciotti A, Courtecuisse E, et al. Single-Turnover Variable Chlorophyll Fluorescence as a Tool for Assessing Phytoplankton Photosynthesis and Primary Productivity: Opportunities, Caveats and Recommendations. Frontiers in Marine Science. 2021;8. Available: https://www.frontiersin.org/articles/10.3389/fmars.2021.690607</w:t>
      </w:r>
    </w:p>
    <w:p w14:paraId="517CFEBB" w14:textId="77777777" w:rsidR="00C20A16" w:rsidRDefault="00000000">
      <w:pPr>
        <w:pStyle w:val="Bibliography"/>
        <w:spacing w:line="480" w:lineRule="auto"/>
      </w:pPr>
      <w:r>
        <w:t xml:space="preserve">19. </w:t>
      </w:r>
      <w:r>
        <w:tab/>
        <w:t>Shen J-R. Photosynthesis | Photosystem II: Protein Components, Structure and Electron Transfer. In: Jez J, editor. Encyclopedia of Biological Chemistry III (Third Edition). Oxford: Elsevier; 2021. pp. 215–228. doi:10.1016/B978-0-12-819460-7.00012-8</w:t>
      </w:r>
    </w:p>
    <w:p w14:paraId="4345294B" w14:textId="77777777" w:rsidR="00C20A16" w:rsidRDefault="00000000">
      <w:pPr>
        <w:pStyle w:val="Bibliography"/>
        <w:spacing w:line="480" w:lineRule="auto"/>
      </w:pPr>
      <w:r>
        <w:lastRenderedPageBreak/>
        <w:t xml:space="preserve">20. </w:t>
      </w:r>
      <w:r>
        <w:tab/>
        <w:t>Mukhopadhyay S, Mandal SK, Bhaduri S, Armstrong WH. Manganese Clusters with Relevance to Photosystem II. Chem Rev. 2004;104: 3981–4026. doi:10.1021/cr0206014</w:t>
      </w:r>
    </w:p>
    <w:p w14:paraId="4F4E0886" w14:textId="77777777" w:rsidR="00C20A16" w:rsidRDefault="00000000">
      <w:pPr>
        <w:pStyle w:val="Bibliography"/>
        <w:spacing w:line="480" w:lineRule="auto"/>
      </w:pPr>
      <w:r>
        <w:t xml:space="preserve">21. </w:t>
      </w:r>
      <w:r>
        <w:tab/>
        <w:t>Gates C, Ananyev G, Dismukes GC. Realtime kinetics of the light driven steps of photosynthetic water oxidation in living organisms by “stroboscopic” fluorometry. Biochimica et Biophysica Acta (BBA) - Bioenergetics. 2020;1861: 148212. doi:10.1016/j.bbabio.2020.148212</w:t>
      </w:r>
    </w:p>
    <w:p w14:paraId="7FA9D431" w14:textId="77777777" w:rsidR="00C20A16" w:rsidRDefault="00000000">
      <w:pPr>
        <w:pStyle w:val="Bibliography"/>
        <w:spacing w:line="480" w:lineRule="auto"/>
      </w:pPr>
      <w:r>
        <w:t xml:space="preserve">22. </w:t>
      </w:r>
      <w:r>
        <w:tab/>
        <w:t>Zaharieva I, Dau H. Energetics and Kinetics of S-State Transitions Monitored by Delayed Chlorophyll Fluorescence. Frontiers in Plant Science. 2019;10. Available: https://www.frontiersin.org/articles/10.3389/fpls.2019.00386</w:t>
      </w:r>
    </w:p>
    <w:p w14:paraId="313E6200" w14:textId="77777777" w:rsidR="00C20A16" w:rsidRDefault="00000000">
      <w:pPr>
        <w:pStyle w:val="Bibliography"/>
        <w:spacing w:line="480" w:lineRule="auto"/>
      </w:pPr>
      <w:r>
        <w:t xml:space="preserve">23. </w:t>
      </w:r>
      <w:r>
        <w:tab/>
        <w:t>Dau H, Haumann M. Time-resolved X-ray spectroscopy leads to an extension of the classical S-state cycle model of photosynthetic oxygen evolution. Photosynth Res. 2007;92: 327–343. doi:10.1007/s11120-007-9141-9</w:t>
      </w:r>
    </w:p>
    <w:p w14:paraId="414259C4" w14:textId="77777777" w:rsidR="00C20A16" w:rsidRDefault="00000000">
      <w:pPr>
        <w:pStyle w:val="Bibliography"/>
        <w:spacing w:line="480" w:lineRule="auto"/>
      </w:pPr>
      <w:r>
        <w:t xml:space="preserve">24. </w:t>
      </w:r>
      <w:r>
        <w:tab/>
        <w:t>Vinyard DJ, Ananyev GM, Charles Dismukes G. Photosystem II: The Reaction Center of Oxygenic Photosynthesis. Annual Review of Biochemistry. 2013;82: 577–606. doi:10.1146/annurev-biochem-070511-100425</w:t>
      </w:r>
    </w:p>
    <w:p w14:paraId="297A7DC9" w14:textId="77777777" w:rsidR="00C20A16" w:rsidRDefault="00000000">
      <w:pPr>
        <w:pStyle w:val="Bibliography"/>
        <w:spacing w:line="480" w:lineRule="auto"/>
      </w:pPr>
      <w:r>
        <w:t xml:space="preserve">25. </w:t>
      </w:r>
      <w:r>
        <w:tab/>
        <w:t>de Wijn R, van Gorkom HJ. S-state dependence of the miss probability in Photosystem II. Photosynthesis Research. 2002;72: 217–222. doi:10.1023/A:1016128632704</w:t>
      </w:r>
    </w:p>
    <w:p w14:paraId="5B3849BB" w14:textId="77777777" w:rsidR="00C20A16" w:rsidRDefault="00000000">
      <w:pPr>
        <w:pStyle w:val="Bibliography"/>
        <w:spacing w:line="480" w:lineRule="auto"/>
      </w:pPr>
      <w:r>
        <w:t xml:space="preserve">26. </w:t>
      </w:r>
      <w:r>
        <w:tab/>
        <w:t>Vass I, Cser K. Janus-faced charge recombinations in photosystem II photoinhibition. Trends in Plant Science. 2009;14: 200–205. doi:10.1016/j.tplants.2009.01.009</w:t>
      </w:r>
    </w:p>
    <w:p w14:paraId="1971703D" w14:textId="77777777" w:rsidR="00C20A16" w:rsidRDefault="00000000">
      <w:pPr>
        <w:pStyle w:val="Bibliography"/>
        <w:spacing w:line="480" w:lineRule="auto"/>
      </w:pPr>
      <w:r>
        <w:lastRenderedPageBreak/>
        <w:t xml:space="preserve">27. </w:t>
      </w:r>
      <w:r>
        <w:tab/>
        <w:t>Rappaport F, Cuni A, Xiong L, Sayre R, Lavergne J. Charge Recombination and Thermoluminescence in Photosystem II. Biophysical Journal. 2005;88: 1948–1958. doi:10.1529/biophysj.104.050237</w:t>
      </w:r>
    </w:p>
    <w:p w14:paraId="2FEB9DD1" w14:textId="77777777" w:rsidR="00C20A16" w:rsidRDefault="00000000">
      <w:pPr>
        <w:pStyle w:val="Bibliography"/>
        <w:spacing w:line="480" w:lineRule="auto"/>
      </w:pPr>
      <w:r>
        <w:t xml:space="preserve">28. </w:t>
      </w:r>
      <w:r>
        <w:tab/>
        <w:t xml:space="preserve">Laloi C, Przybyla D, Apel K. A genetic approach towards elucidating the biological activity of different reactive oxygen species in </w:t>
      </w:r>
      <w:r>
        <w:rPr>
          <w:i/>
          <w:iCs/>
        </w:rPr>
        <w:t>Arabidopsis thaliana</w:t>
      </w:r>
      <w:r>
        <w:t>. Journal of Experimental Botany. 2006;57: 1719–1724. doi:10.1093/jxb/erj183</w:t>
      </w:r>
    </w:p>
    <w:p w14:paraId="7D12239A" w14:textId="77777777" w:rsidR="00C20A16" w:rsidRDefault="00C20A16">
      <w:pPr>
        <w:pStyle w:val="Body"/>
        <w:spacing w:line="480" w:lineRule="auto"/>
      </w:pPr>
    </w:p>
    <w:sectPr w:rsidR="00C20A16">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ouglas Campbell" w:date="2024-01-10T14:39:00Z" w:initials="">
    <w:p w14:paraId="61A75AE3" w14:textId="77777777" w:rsidR="00C20A16" w:rsidRDefault="00C20A16">
      <w:pPr>
        <w:pStyle w:val="Default"/>
      </w:pPr>
    </w:p>
    <w:p w14:paraId="6C569133" w14:textId="77777777" w:rsidR="00C20A16" w:rsidRDefault="00000000">
      <w:pPr>
        <w:pStyle w:val="Default"/>
      </w:pPr>
      <w:r>
        <w:rPr>
          <w:rFonts w:eastAsia="Arial Unicode MS" w:cs="Arial Unicode MS"/>
        </w:rPr>
        <w:t>avoid/limit pronouns; they, it, them, .... vague in scientific writing</w:t>
      </w:r>
    </w:p>
  </w:comment>
  <w:comment w:id="3" w:author="Douglas Campbell" w:date="2024-01-10T14:40:00Z" w:initials="">
    <w:p w14:paraId="500D5075" w14:textId="77777777" w:rsidR="00C20A16" w:rsidRDefault="00C20A16">
      <w:pPr>
        <w:pStyle w:val="Default"/>
      </w:pPr>
    </w:p>
    <w:p w14:paraId="29D466F5" w14:textId="77777777" w:rsidR="00C20A16" w:rsidRDefault="00000000">
      <w:pPr>
        <w:pStyle w:val="Default"/>
      </w:pPr>
      <w:r>
        <w:rPr>
          <w:rFonts w:eastAsia="Arial Unicode MS" w:cs="Arial Unicode MS"/>
        </w:rPr>
        <w:t>this is an odd, weird definition of photolithotrophic growth, which means use of light energy to extract reductant from inorganic chemical (water) to support generation of biomass</w:t>
      </w:r>
    </w:p>
  </w:comment>
  <w:comment w:id="53" w:author="Douglas Campbell" w:date="2024-01-10T14:47:00Z" w:initials="">
    <w:p w14:paraId="547E7F4C" w14:textId="77777777" w:rsidR="00C20A16" w:rsidRDefault="00C20A16">
      <w:pPr>
        <w:pStyle w:val="Default"/>
      </w:pPr>
    </w:p>
    <w:p w14:paraId="13E66C97" w14:textId="77777777" w:rsidR="00C20A16" w:rsidRDefault="00000000">
      <w:pPr>
        <w:pStyle w:val="Default"/>
      </w:pPr>
      <w:r>
        <w:rPr>
          <w:rFonts w:eastAsia="Arial Unicode MS" w:cs="Arial Unicode MS"/>
        </w:rPr>
        <w:t>There is also a lot of abiotic sequestration of dissolved carbon to the deep ocean</w:t>
      </w:r>
    </w:p>
  </w:comment>
  <w:comment w:id="81" w:author="Douglas Campbell" w:date="2024-01-10T15:06:00Z" w:initials="">
    <w:p w14:paraId="09E09881" w14:textId="77777777" w:rsidR="00C20A16" w:rsidRDefault="00C20A16">
      <w:pPr>
        <w:pStyle w:val="Default"/>
      </w:pPr>
    </w:p>
    <w:p w14:paraId="08473075" w14:textId="77777777" w:rsidR="00C20A16" w:rsidRDefault="00000000">
      <w:pPr>
        <w:pStyle w:val="Default"/>
      </w:pPr>
      <w:r>
        <w:rPr>
          <w:rFonts w:eastAsia="Arial Unicode MS" w:cs="Arial Unicode MS"/>
        </w:rPr>
        <w:t>Psychophiles are obligate low temperature specialists.  Many of the polar phytoplankton are able to grow at higher temperatures and are not strict psychrophiles.</w:t>
      </w:r>
    </w:p>
  </w:comment>
  <w:comment w:id="89" w:author="Douglas Campbell" w:date="2024-01-10T15:11:00Z" w:initials="">
    <w:p w14:paraId="2E1AB6B2" w14:textId="77777777" w:rsidR="00C20A16" w:rsidRDefault="00C20A16">
      <w:pPr>
        <w:pStyle w:val="Default"/>
      </w:pPr>
    </w:p>
    <w:p w14:paraId="51DF9B5C" w14:textId="77777777" w:rsidR="00C20A16" w:rsidRDefault="00000000">
      <w:pPr>
        <w:pStyle w:val="Default"/>
      </w:pPr>
      <w:r>
        <w:rPr>
          <w:rFonts w:eastAsia="Arial Unicode MS" w:cs="Arial Unicode MS"/>
        </w:rPr>
        <w:t>Not always true; the Antarctic Chlamydomonas strains are very close to temperate strains</w:t>
      </w:r>
    </w:p>
  </w:comment>
  <w:comment w:id="103" w:author="Douglas Campbell" w:date="2024-01-10T15:14:00Z" w:initials="">
    <w:p w14:paraId="0A580A51" w14:textId="77777777" w:rsidR="00C20A16" w:rsidRDefault="00C20A16">
      <w:pPr>
        <w:pStyle w:val="Default"/>
      </w:pPr>
    </w:p>
    <w:p w14:paraId="6E907C7F" w14:textId="77777777" w:rsidR="00C20A16" w:rsidRDefault="00000000">
      <w:pPr>
        <w:pStyle w:val="Default"/>
      </w:pPr>
      <w:r>
        <w:rPr>
          <w:rFonts w:eastAsia="Arial Unicode MS" w:cs="Arial Unicode MS"/>
        </w:rPr>
        <w:t>not in cyanobacteria, which are prokaryotic</w:t>
      </w:r>
    </w:p>
  </w:comment>
  <w:comment w:id="105" w:author="Douglas Campbell" w:date="2024-01-10T15:20:00Z" w:initials="">
    <w:p w14:paraId="38050162" w14:textId="77777777" w:rsidR="00C20A16" w:rsidRDefault="00C20A16">
      <w:pPr>
        <w:pStyle w:val="Default"/>
      </w:pPr>
    </w:p>
    <w:p w14:paraId="3312E026" w14:textId="77777777" w:rsidR="00C20A16" w:rsidRDefault="00000000">
      <w:pPr>
        <w:pStyle w:val="Default"/>
      </w:pPr>
      <w:r>
        <w:rPr>
          <w:rFonts w:eastAsia="Arial Unicode MS" w:cs="Arial Unicode MS"/>
        </w:rPr>
        <w:t>Include a schematic of a thylakoid, lumen and stroma</w:t>
      </w:r>
    </w:p>
  </w:comment>
  <w:comment w:id="151" w:author="Douglas Campbell" w:date="2024-01-10T15:24:00Z" w:initials="">
    <w:p w14:paraId="762DD995" w14:textId="77777777" w:rsidR="00C20A16" w:rsidRDefault="00C20A16">
      <w:pPr>
        <w:pStyle w:val="Default"/>
      </w:pPr>
    </w:p>
    <w:p w14:paraId="580129C8" w14:textId="77777777" w:rsidR="00C20A16" w:rsidRDefault="00000000">
      <w:pPr>
        <w:pStyle w:val="Default"/>
      </w:pPr>
      <w:r>
        <w:rPr>
          <w:rFonts w:eastAsia="Arial Unicode MS" w:cs="Arial Unicode MS"/>
        </w:rPr>
        <w:t>usually abbreviated 'Oxygen Evolving Complex (OEC)'</w:t>
      </w:r>
    </w:p>
  </w:comment>
  <w:comment w:id="165" w:author="Douglas Campbell" w:date="2024-01-10T15:26:00Z" w:initials="">
    <w:p w14:paraId="3FACB2DA" w14:textId="77777777" w:rsidR="00C20A16" w:rsidRDefault="00C20A16">
      <w:pPr>
        <w:pStyle w:val="Default"/>
      </w:pPr>
    </w:p>
    <w:p w14:paraId="5F561CD3" w14:textId="77777777" w:rsidR="00C20A16" w:rsidRDefault="00000000">
      <w:pPr>
        <w:pStyle w:val="Default"/>
      </w:pPr>
      <w:r>
        <w:rPr>
          <w:rFonts w:eastAsia="Arial Unicode MS" w:cs="Arial Unicode MS"/>
        </w:rPr>
        <w:t>The preceding paragraphs are a bit reiterative and could probably be simplified.</w:t>
      </w:r>
    </w:p>
  </w:comment>
  <w:comment w:id="181" w:author="Douglas Campbell" w:date="2024-01-10T15:29:00Z" w:initials="">
    <w:p w14:paraId="059CBD5F" w14:textId="77777777" w:rsidR="00C20A16" w:rsidRDefault="00C20A16">
      <w:pPr>
        <w:pStyle w:val="Default"/>
      </w:pPr>
    </w:p>
    <w:p w14:paraId="69199C82" w14:textId="77777777" w:rsidR="00C20A16" w:rsidRDefault="00000000">
      <w:pPr>
        <w:pStyle w:val="Default"/>
      </w:pPr>
      <w:r>
        <w:rPr>
          <w:rFonts w:eastAsia="Arial Unicode MS" w:cs="Arial Unicode MS"/>
        </w:rPr>
        <w:t>reserve 'reduces', reduction etc. for the chemical sense.  Use synonyms for the general sense.</w:t>
      </w:r>
    </w:p>
    <w:p w14:paraId="16960D82" w14:textId="77777777" w:rsidR="00C20A16" w:rsidRDefault="00C20A16">
      <w:pPr>
        <w:pStyle w:val="Default"/>
      </w:pPr>
    </w:p>
  </w:comment>
  <w:comment w:id="211" w:author="Douglas Campbell" w:date="2024-01-10T15:33:00Z" w:initials="">
    <w:p w14:paraId="1590E562" w14:textId="77777777" w:rsidR="00C20A16" w:rsidRDefault="00C20A16">
      <w:pPr>
        <w:pStyle w:val="Default"/>
      </w:pPr>
    </w:p>
    <w:p w14:paraId="72BC9A12" w14:textId="77777777" w:rsidR="00C20A16" w:rsidRDefault="00000000">
      <w:pPr>
        <w:pStyle w:val="Default"/>
      </w:pPr>
      <w:r>
        <w:rPr>
          <w:rFonts w:eastAsia="Arial Unicode MS" w:cs="Arial Unicode MS"/>
        </w:rPr>
        <w:t>What is missing is coverage of how a stable S state cycling allows cells to maintain productive photosynthesis under widely spaced arrivals of photons (low light)</w:t>
      </w:r>
    </w:p>
  </w:comment>
  <w:comment w:id="212" w:author="Douglas Campbell" w:date="2024-01-10T14:36:00Z" w:initials="">
    <w:p w14:paraId="486F8A97" w14:textId="77777777" w:rsidR="00C20A16" w:rsidRDefault="00C20A16">
      <w:pPr>
        <w:pStyle w:val="Default"/>
      </w:pPr>
    </w:p>
    <w:p w14:paraId="7A24ABFA" w14:textId="77777777" w:rsidR="00C20A16" w:rsidRDefault="00000000">
      <w:pPr>
        <w:pStyle w:val="Default"/>
      </w:pPr>
      <w:r>
        <w:rPr>
          <w:rFonts w:eastAsia="Arial Unicode MS" w:cs="Arial Unicode MS"/>
        </w:rPr>
        <w:t xml:space="preserve">In final thesis there will be a single reference section at the end.  These are not Zotero citations, I think.  All citations must be managed in Zotero from here 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569133" w15:done="0"/>
  <w15:commentEx w15:paraId="29D466F5" w15:done="0"/>
  <w15:commentEx w15:paraId="13E66C97" w15:done="0"/>
  <w15:commentEx w15:paraId="08473075" w15:done="0"/>
  <w15:commentEx w15:paraId="51DF9B5C" w15:done="0"/>
  <w15:commentEx w15:paraId="6E907C7F" w15:done="0"/>
  <w15:commentEx w15:paraId="3312E026" w15:done="0"/>
  <w15:commentEx w15:paraId="580129C8" w15:done="0"/>
  <w15:commentEx w15:paraId="5F561CD3" w15:done="0"/>
  <w15:commentEx w15:paraId="16960D82" w15:done="0"/>
  <w15:commentEx w15:paraId="72BC9A12" w15:done="0"/>
  <w15:commentEx w15:paraId="7A24AB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69133" w16cid:durableId="4809536A"/>
  <w16cid:commentId w16cid:paraId="29D466F5" w16cid:durableId="035731DA"/>
  <w16cid:commentId w16cid:paraId="13E66C97" w16cid:durableId="05186DA3"/>
  <w16cid:commentId w16cid:paraId="08473075" w16cid:durableId="5F5EBE99"/>
  <w16cid:commentId w16cid:paraId="51DF9B5C" w16cid:durableId="3847CCA4"/>
  <w16cid:commentId w16cid:paraId="6E907C7F" w16cid:durableId="289A03E4"/>
  <w16cid:commentId w16cid:paraId="3312E026" w16cid:durableId="2CC8FBE3"/>
  <w16cid:commentId w16cid:paraId="580129C8" w16cid:durableId="5D4E5E1E"/>
  <w16cid:commentId w16cid:paraId="5F561CD3" w16cid:durableId="66379D55"/>
  <w16cid:commentId w16cid:paraId="16960D82" w16cid:durableId="0A8D4B02"/>
  <w16cid:commentId w16cid:paraId="72BC9A12" w16cid:durableId="3A79DDB1"/>
  <w16cid:commentId w16cid:paraId="7A24ABFA" w16cid:durableId="5F82A6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132F" w14:textId="77777777" w:rsidR="00904A80" w:rsidRDefault="00904A80">
      <w:r>
        <w:separator/>
      </w:r>
    </w:p>
  </w:endnote>
  <w:endnote w:type="continuationSeparator" w:id="0">
    <w:p w14:paraId="544639FE" w14:textId="77777777" w:rsidR="00904A80" w:rsidRDefault="00904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71DB" w14:textId="77777777" w:rsidR="00C20A16" w:rsidRDefault="00C20A1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152C2" w14:textId="77777777" w:rsidR="00904A80" w:rsidRDefault="00904A80">
      <w:r>
        <w:separator/>
      </w:r>
    </w:p>
  </w:footnote>
  <w:footnote w:type="continuationSeparator" w:id="0">
    <w:p w14:paraId="49AF1319" w14:textId="77777777" w:rsidR="00904A80" w:rsidRDefault="00904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5716E" w14:textId="77777777" w:rsidR="00C20A16" w:rsidRDefault="00000000">
    <w:pPr>
      <w:pStyle w:val="HeaderFooter"/>
    </w:pPr>
    <w:r>
      <w:t>NM Ryan 2024</w:t>
    </w:r>
    <w:r>
      <w:tab/>
    </w:r>
    <w:r>
      <w:fldChar w:fldCharType="begin"/>
    </w:r>
    <w:r>
      <w:instrText xml:space="preserve"> PAGE </w:instrText>
    </w:r>
    <w:r>
      <w:fldChar w:fldCharType="separate"/>
    </w:r>
    <w:r w:rsidR="001C72D5">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sha Ryan">
    <w15:presenceInfo w15:providerId="AD" w15:userId="S::Natasha.Ryan@ubc365.onmicrosoft.com::d565da8d-5820-4d39-93d7-5b83e833e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A16"/>
    <w:rsid w:val="001C72D5"/>
    <w:rsid w:val="00794223"/>
    <w:rsid w:val="00904A80"/>
    <w:rsid w:val="00C20A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01619E"/>
  <w15:docId w15:val="{C6B70D26-19B4-E44C-B03A-61AE395A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Heading3">
    <w:name w:val="heading 3"/>
    <w:next w:val="Body"/>
    <w:uiPriority w:val="9"/>
    <w:unhideWhenUsed/>
    <w:qForma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lang w:val="fr-FR"/>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Bibliography">
    <w:name w:val="Bibliography"/>
    <w:next w:val="Body"/>
    <w:pPr>
      <w:tabs>
        <w:tab w:val="left" w:pos="500"/>
      </w:tabs>
      <w:spacing w:after="240"/>
      <w:ind w:left="504" w:hanging="504"/>
    </w:pPr>
    <w:rPr>
      <w:rFonts w:cs="Arial Unicode MS"/>
      <w:color w:val="000000"/>
      <w:sz w:val="24"/>
      <w:szCs w:val="24"/>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C72D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3812</Words>
  <Characters>21733</Characters>
  <Application>Microsoft Office Word</Application>
  <DocSecurity>0</DocSecurity>
  <Lines>181</Lines>
  <Paragraphs>50</Paragraphs>
  <ScaleCrop>false</ScaleCrop>
  <Company/>
  <LinksUpToDate>false</LinksUpToDate>
  <CharactersWithSpaces>25495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Ryan</cp:lastModifiedBy>
  <cp:revision>3</cp:revision>
  <dcterms:created xsi:type="dcterms:W3CDTF">2024-01-24T13:13:00Z</dcterms:created>
  <dcterms:modified xsi:type="dcterms:W3CDTF">2024-01-24T13:20:00Z</dcterms:modified>
</cp:coreProperties>
</file>