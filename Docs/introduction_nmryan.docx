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974D" w14:textId="77777777" w:rsidR="002A5DE1" w:rsidRDefault="002A5DE1" w:rsidP="00FE296A"/>
    <w:p w14:paraId="2141DDAE" w14:textId="77777777" w:rsidR="002A5DE1" w:rsidRDefault="002A5DE1" w:rsidP="00FE296A"/>
    <w:p w14:paraId="5C18A6BC" w14:textId="77777777" w:rsidR="002A5DE1" w:rsidRDefault="002A5DE1" w:rsidP="00FE296A"/>
    <w:p w14:paraId="6CC848BF" w14:textId="77777777" w:rsidR="002A5DE1" w:rsidRDefault="002A5DE1" w:rsidP="00FE296A"/>
    <w:p w14:paraId="67D183B9" w14:textId="77777777" w:rsidR="00A54D5C" w:rsidRDefault="00A54D5C" w:rsidP="00FE296A"/>
    <w:p w14:paraId="215C6A9C" w14:textId="77777777" w:rsidR="002A5DE1" w:rsidRDefault="002A5DE1" w:rsidP="00FE296A"/>
    <w:p w14:paraId="57247CE0" w14:textId="77777777" w:rsidR="002A5DE1" w:rsidRDefault="002A5DE1" w:rsidP="00FE296A"/>
    <w:p w14:paraId="41696399" w14:textId="77777777" w:rsidR="002A5DE1" w:rsidRDefault="002A5DE1" w:rsidP="00FE296A"/>
    <w:p w14:paraId="4AE124E9" w14:textId="77777777" w:rsidR="002A5DE1" w:rsidRDefault="002A5DE1" w:rsidP="00FE296A"/>
    <w:p w14:paraId="7066BBAB" w14:textId="77777777" w:rsidR="002A5DE1" w:rsidRPr="002A5DE1" w:rsidRDefault="002A5DE1" w:rsidP="002A5DE1">
      <w:pPr>
        <w:jc w:val="center"/>
        <w:rPr>
          <w:sz w:val="32"/>
          <w:szCs w:val="32"/>
        </w:rPr>
      </w:pPr>
    </w:p>
    <w:p w14:paraId="3D6E0C4A" w14:textId="6BC48EE9" w:rsidR="002A5DE1" w:rsidRDefault="00B62592" w:rsidP="002A5DE1">
      <w:pPr>
        <w:jc w:val="center"/>
        <w:rPr>
          <w:sz w:val="32"/>
          <w:szCs w:val="32"/>
        </w:rPr>
      </w:pPr>
      <w:r>
        <w:rPr>
          <w:sz w:val="32"/>
          <w:szCs w:val="32"/>
        </w:rPr>
        <w:t>TITLE</w:t>
      </w:r>
    </w:p>
    <w:p w14:paraId="548DFD29" w14:textId="77777777" w:rsidR="002A5DE1" w:rsidRDefault="002A5DE1" w:rsidP="002A5DE1">
      <w:pPr>
        <w:jc w:val="center"/>
        <w:rPr>
          <w:sz w:val="32"/>
          <w:szCs w:val="32"/>
        </w:rPr>
      </w:pPr>
    </w:p>
    <w:p w14:paraId="3BDA168C" w14:textId="77777777" w:rsidR="002A5DE1" w:rsidRDefault="002A5DE1" w:rsidP="002A5DE1">
      <w:pPr>
        <w:jc w:val="center"/>
        <w:rPr>
          <w:sz w:val="32"/>
          <w:szCs w:val="32"/>
        </w:rPr>
      </w:pPr>
    </w:p>
    <w:p w14:paraId="6E339040" w14:textId="77777777" w:rsidR="00A54D5C" w:rsidRDefault="00A54D5C" w:rsidP="002A5DE1">
      <w:pPr>
        <w:jc w:val="center"/>
        <w:rPr>
          <w:sz w:val="32"/>
          <w:szCs w:val="32"/>
        </w:rPr>
      </w:pPr>
    </w:p>
    <w:p w14:paraId="67ECBCFB" w14:textId="1F481CE1" w:rsidR="002A5DE1" w:rsidRDefault="002A5DE1" w:rsidP="002A5DE1">
      <w:pPr>
        <w:jc w:val="center"/>
        <w:rPr>
          <w:sz w:val="28"/>
          <w:szCs w:val="28"/>
        </w:rPr>
      </w:pPr>
      <w:r w:rsidRPr="002A5DE1">
        <w:rPr>
          <w:sz w:val="28"/>
          <w:szCs w:val="28"/>
        </w:rPr>
        <w:t>BY</w:t>
      </w:r>
    </w:p>
    <w:p w14:paraId="5175720E" w14:textId="77777777" w:rsidR="002A5DE1" w:rsidRDefault="002A5DE1" w:rsidP="002A5DE1">
      <w:pPr>
        <w:jc w:val="center"/>
        <w:rPr>
          <w:sz w:val="28"/>
          <w:szCs w:val="28"/>
        </w:rPr>
      </w:pPr>
    </w:p>
    <w:p w14:paraId="43D161EC" w14:textId="77777777" w:rsidR="002A5DE1" w:rsidRDefault="002A5DE1" w:rsidP="002A5DE1">
      <w:pPr>
        <w:jc w:val="center"/>
        <w:rPr>
          <w:sz w:val="28"/>
          <w:szCs w:val="28"/>
        </w:rPr>
      </w:pPr>
    </w:p>
    <w:p w14:paraId="02DB6A8E" w14:textId="2AE850F6" w:rsidR="002A5DE1" w:rsidRPr="002A5DE1" w:rsidRDefault="002A5DE1" w:rsidP="002A5DE1">
      <w:pPr>
        <w:jc w:val="center"/>
        <w:rPr>
          <w:sz w:val="28"/>
          <w:szCs w:val="28"/>
        </w:rPr>
      </w:pPr>
      <w:r>
        <w:rPr>
          <w:sz w:val="28"/>
          <w:szCs w:val="28"/>
        </w:rPr>
        <w:t>NATASHA MADELEINE RYAN</w:t>
      </w:r>
    </w:p>
    <w:p w14:paraId="65D0BEDF" w14:textId="5BC20606" w:rsidR="00FE296A" w:rsidRDefault="00FE296A" w:rsidP="00FE296A">
      <w:r>
        <w:t xml:space="preserve"> </w:t>
      </w:r>
    </w:p>
    <w:p w14:paraId="6BAE6AEB" w14:textId="77777777" w:rsidR="00082E8D" w:rsidRDefault="00082E8D" w:rsidP="00FE296A"/>
    <w:p w14:paraId="064F78D5" w14:textId="77777777" w:rsidR="00082E8D" w:rsidRDefault="00082E8D" w:rsidP="00FE296A"/>
    <w:p w14:paraId="474C81EA" w14:textId="52E15C75" w:rsidR="00BD4C8D" w:rsidRDefault="00BD4C8D">
      <w:r>
        <w:br w:type="page"/>
      </w:r>
    </w:p>
    <w:p w14:paraId="60ECD563" w14:textId="11B2F5C8" w:rsidR="006E4F14" w:rsidRDefault="00B40F94" w:rsidP="00CB006B">
      <w:pPr>
        <w:rPr>
          <w:b/>
          <w:bCs/>
        </w:rPr>
      </w:pPr>
      <w:r w:rsidRPr="00CB006B">
        <w:rPr>
          <w:b/>
          <w:bCs/>
        </w:rPr>
        <w:lastRenderedPageBreak/>
        <w:t>Introduction</w:t>
      </w:r>
    </w:p>
    <w:p w14:paraId="1E1C076C" w14:textId="77777777" w:rsidR="00581E50" w:rsidRPr="006E4F14" w:rsidRDefault="00581E50" w:rsidP="00CB006B">
      <w:pPr>
        <w:rPr>
          <w:b/>
          <w:bCs/>
        </w:rPr>
      </w:pPr>
    </w:p>
    <w:p w14:paraId="09062908" w14:textId="67329F0E" w:rsidR="005D50EA" w:rsidRDefault="005F515C" w:rsidP="00CB006B">
      <w:r>
        <w:rPr>
          <w:b/>
          <w:bCs/>
        </w:rPr>
        <w:t>P</w:t>
      </w:r>
      <w:r w:rsidR="00642C79">
        <w:rPr>
          <w:b/>
          <w:bCs/>
        </w:rPr>
        <w:t>olar</w:t>
      </w:r>
      <w:r>
        <w:rPr>
          <w:b/>
          <w:bCs/>
        </w:rPr>
        <w:t xml:space="preserve"> Phytoplankton</w:t>
      </w:r>
      <w:r w:rsidR="00455917">
        <w:rPr>
          <w:b/>
          <w:bCs/>
        </w:rPr>
        <w:t xml:space="preserve"> </w:t>
      </w:r>
    </w:p>
    <w:p w14:paraId="76E90BDB" w14:textId="4CDE1DFD" w:rsidR="008569F3" w:rsidRDefault="008569F3" w:rsidP="00023C3C">
      <w:pPr>
        <w:ind w:firstLine="357"/>
      </w:pPr>
      <w:r>
        <w:t xml:space="preserve">Phytoplankton are photosynthetic microorganisms representing a </w:t>
      </w:r>
      <w:r w:rsidRPr="00592465">
        <w:t>diverse evolutionary history and ecology</w:t>
      </w:r>
      <w:r>
        <w:t xml:space="preserve"> </w:t>
      </w:r>
      <w:r>
        <w:fldChar w:fldCharType="begin"/>
      </w:r>
      <w:r>
        <w:instrText xml:space="preserve"> ADDIN ZOTERO_ITEM CSL_CITATION {"citationID":"T50dpddC","properties":{"formattedCitation":"[1]","plainCitation":"[1]","noteIndex":0},"citationItems":[{"id":5239,"uris":["http://zotero.org/groups/4635591/items/Q7HZQBW5"],"itemData":{"id":5239,"type":"article-journal","abstract":"Photosynthesis evolved in the ocean more than 2 billion years ago and is now performed by a wide range of evolutionarily distinct organisms, including both prokaryotes and eukaryotes. Our appreciation of their abundance, distributions, and contributions to primary production in the ocean has been increasing since they were first discovered in the seventeenth century and has now been enhanced by data emerging from the Tara Oceans project, which performed a comprehensive worldwide sampling of plankton in the upper layers of the ocean between 2009 and 2013. Largely using recent data from Tara Oceans, here we review the geographic distributions of phytoplankton in the global ocean and their diversity, abundance, and standing stock biomass. We also discuss how omics-based information can be incorporated into studies of photosynthesis in the ocean and show the likely importance of mixotrophs and photosymbionts.","container-title":"Annual Review of Marine Science","DOI":"10.1146/annurev-marine-010419-010706","issue":"1","note":"_eprint: https://doi.org/10.1146/annurev-marine-010419-010706\nPMID: 31899671","page":"233-265","source":"Annual Reviews","title":"Phytoplankton in the Tara Ocean","URL":"https://doi.org/10.1146/annurev-marine-010419-010706","volume":"12","author":[{"family":"Pierella Karlusich","given":"Juan José"},{"family":"Ibarbalz","given":"Federico M."},{"family":"Bowler","given":"Chris"}],"accessed":{"date-parts":[["2023",12,12]]},"issued":{"date-parts":[["2020"]]},"citation-key":"pierellakarlusich2020"}}],"schema":"https://github.com/citation-style-language/schema/raw/master/csl-citation.json"} </w:instrText>
      </w:r>
      <w:r>
        <w:fldChar w:fldCharType="separate"/>
      </w:r>
      <w:r>
        <w:rPr>
          <w:noProof/>
        </w:rPr>
        <w:t>[1]</w:t>
      </w:r>
      <w:r>
        <w:fldChar w:fldCharType="end"/>
      </w:r>
      <w:r>
        <w:t xml:space="preserve">. Inhabiting aquatic environments, they can be found in </w:t>
      </w:r>
      <w:r w:rsidRPr="00202890">
        <w:t xml:space="preserve">oceans, lakes, </w:t>
      </w:r>
      <w:r w:rsidR="00023C3C" w:rsidRPr="00023C3C">
        <w:t>rivers, streams, estuaries, and wetlands</w:t>
      </w:r>
      <w:r w:rsidR="00023C3C">
        <w:t xml:space="preserve"> </w:t>
      </w:r>
      <w:r>
        <w:t xml:space="preserve">across the biosphere. </w:t>
      </w:r>
    </w:p>
    <w:p w14:paraId="490599C6" w14:textId="099473B0" w:rsidR="008569F3" w:rsidRDefault="008569F3" w:rsidP="008569F3">
      <w:pPr>
        <w:ind w:firstLine="357"/>
      </w:pPr>
      <w:r>
        <w:t xml:space="preserve">Photolithotrophic growth, </w:t>
      </w:r>
      <w:r w:rsidRPr="009A0D6E">
        <w:t>a defining characteristic of phytoplankton</w:t>
      </w:r>
      <w:r>
        <w:t xml:space="preserve">, is characterized by an increase in biomass without compromising the fitness of successive generations, thereby </w:t>
      </w:r>
      <w:r w:rsidR="0041384D">
        <w:t>continuing</w:t>
      </w:r>
      <w:r w:rsidRPr="00F140FC">
        <w:t xml:space="preserve"> in perpetuity under the given environmental conditions</w:t>
      </w:r>
      <w:r>
        <w:t xml:space="preserve"> </w:t>
      </w:r>
      <w:r w:rsidRPr="00F140FC">
        <w:fldChar w:fldCharType="begin"/>
      </w:r>
      <w:r w:rsidRPr="00F140FC">
        <w:instrText xml:space="preserve"> ADDIN ZOTERO_ITEM CSL_CITATION {"citationID":"fxCf9rOd","properties":{"formattedCitation":"[2]","plainCitation":"[2]","noteIndex":0},"citationItems":[{"id":2473,"uris":["http://zotero.org/groups/4635591/items/DUZ6G58Q"],"itemData":{"id":2473,"type":"article-journal","abstract":"The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rsidRPr="00F140FC">
        <w:fldChar w:fldCharType="separate"/>
      </w:r>
      <w:r w:rsidRPr="00F140FC">
        <w:rPr>
          <w:lang w:val="en-US"/>
        </w:rPr>
        <w:t>[2]</w:t>
      </w:r>
      <w:r w:rsidRPr="00F140FC">
        <w:fldChar w:fldCharType="end"/>
      </w:r>
      <w:r>
        <w:t xml:space="preserve">. </w:t>
      </w:r>
      <w:r w:rsidRPr="005E7DA5">
        <w:t>The primary inputs</w:t>
      </w:r>
      <w:r>
        <w:t xml:space="preserve"> </w:t>
      </w:r>
      <w:r w:rsidRPr="005E7DA5">
        <w:t xml:space="preserve">are photons, serving as the energy source, and inorganic </w:t>
      </w:r>
      <w:r>
        <w:t>sources of</w:t>
      </w:r>
      <w:r w:rsidRPr="005E7DA5">
        <w:t xml:space="preserve"> carbon</w:t>
      </w:r>
      <w:r>
        <w:t xml:space="preserve">, </w:t>
      </w:r>
      <w:r w:rsidRPr="005E7DA5">
        <w:t>nitrogen</w:t>
      </w:r>
      <w:r>
        <w:t xml:space="preserve">, </w:t>
      </w:r>
      <w:r w:rsidRPr="005E7DA5">
        <w:t>phosphorus</w:t>
      </w:r>
      <w:r>
        <w:t xml:space="preserve">, sulfur, </w:t>
      </w:r>
      <w:r w:rsidRPr="005E7DA5">
        <w:t xml:space="preserve">and other </w:t>
      </w:r>
      <w:r>
        <w:t xml:space="preserve">essential </w:t>
      </w:r>
      <w:r w:rsidRPr="005E7DA5">
        <w:t>nutrients</w:t>
      </w:r>
      <w:r>
        <w:t xml:space="preserve"> </w:t>
      </w:r>
      <w:r w:rsidRPr="00F140FC">
        <w:fldChar w:fldCharType="begin"/>
      </w:r>
      <w:r>
        <w:instrText xml:space="preserve"> ADDIN ZOTERO_ITEM CSL_CITATION {"citationID":"ecrzneuJ","properties":{"formattedCitation":"[2]","plainCitation":"[2]","noteIndex":0},"citationItems":[{"id":2473,"uris":["http://zotero.org/groups/4635591/items/DUZ6G58Q"],"itemData":{"id":2473,"type":"article-journal","abstract":"The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rsidRPr="00F140FC">
        <w:fldChar w:fldCharType="separate"/>
      </w:r>
      <w:r w:rsidRPr="00F140FC">
        <w:rPr>
          <w:lang w:val="en-US"/>
        </w:rPr>
        <w:t>[2]</w:t>
      </w:r>
      <w:r w:rsidRPr="00F140FC">
        <w:fldChar w:fldCharType="end"/>
      </w:r>
      <w:r>
        <w:t xml:space="preserve">. Phytoplankton growth is constrained by the photic zone, the region </w:t>
      </w:r>
      <w:r w:rsidR="0041384D">
        <w:t>with</w:t>
      </w:r>
      <w:r>
        <w:t xml:space="preserve"> sufficient light for photosynthesis. In water, a </w:t>
      </w:r>
      <w:r w:rsidRPr="00FD4048">
        <w:t>decrease in photosynthetically active radiation</w:t>
      </w:r>
      <w:r>
        <w:t xml:space="preserve"> (PAR) is observed with </w:t>
      </w:r>
      <w:r w:rsidRPr="00FD4048">
        <w:t>depth</w:t>
      </w:r>
      <w:r>
        <w:t xml:space="preserve">, as light </w:t>
      </w:r>
      <w:r w:rsidRPr="00FD4048">
        <w:t xml:space="preserve">is scattered and absorbed as it passes through </w:t>
      </w:r>
      <w:r>
        <w:t xml:space="preserve">the </w:t>
      </w:r>
      <w:r w:rsidRPr="00FD4048">
        <w:t>water</w:t>
      </w:r>
      <w:r>
        <w:t xml:space="preserve"> column </w:t>
      </w:r>
      <w:r>
        <w:fldChar w:fldCharType="begin"/>
      </w:r>
      <w:r>
        <w:instrText xml:space="preserve"> ADDIN ZOTERO_ITEM CSL_CITATION {"citationID":"z5evZSp0","properties":{"formattedCitation":"[3]","plainCitation":"[3]","noteIndex":0},"citationItems":[{"id":5301,"uris":["http://zotero.org/groups/4635591/items/W6SU9NWT"],"itemData":{"id":5301,"type":"book","abstract":"This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fldChar w:fldCharType="separate"/>
      </w:r>
      <w:r>
        <w:rPr>
          <w:noProof/>
        </w:rPr>
        <w:t>[3]</w:t>
      </w:r>
      <w:r>
        <w:fldChar w:fldCharType="end"/>
      </w:r>
      <w:r>
        <w:t>. Eventually, light attenuates to the accepted bottom limit of the photic zone, historically established at 1% of surface irradiance, e</w:t>
      </w:r>
      <w:r w:rsidRPr="00FD4048">
        <w:t xml:space="preserve">quivalent to 2-20 </w:t>
      </w:r>
      <w:r w:rsidRPr="00F90E2C">
        <w:t>µ</w:t>
      </w:r>
      <w:r w:rsidRPr="00FD4048">
        <w:t>mol photon</w:t>
      </w:r>
      <w:r>
        <w:t>s</w:t>
      </w:r>
      <w:r w:rsidRPr="00FD4048">
        <w:t xml:space="preserve"> m-</w:t>
      </w:r>
      <w:r w:rsidRPr="00FD4048">
        <w:rPr>
          <w:vertAlign w:val="superscript"/>
        </w:rPr>
        <w:t>2</w:t>
      </w:r>
      <w:r w:rsidRPr="00FD4048">
        <w:t xml:space="preserve"> s</w:t>
      </w:r>
      <w:r w:rsidRPr="00FD4048">
        <w:rPr>
          <w:vertAlign w:val="superscript"/>
        </w:rPr>
        <w:t>-1</w:t>
      </w:r>
      <w:r>
        <w:fldChar w:fldCharType="begin"/>
      </w:r>
      <w:r>
        <w:instrText xml:space="preserve"> ADDIN ZOTERO_ITEM CSL_CITATION {"citationID":"ZRRhMdSl","properties":{"formattedCitation":"[2]","plainCitation":"[2]","noteIndex":0},"citationItems":[{"id":2473,"uris":["http://zotero.org/groups/4635591/items/DUZ6G58Q"],"itemData":{"id":2473,"type":"article-journal","abstract":"The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fldChar w:fldCharType="separate"/>
      </w:r>
      <w:r>
        <w:rPr>
          <w:noProof/>
        </w:rPr>
        <w:t>[2]</w:t>
      </w:r>
      <w:r>
        <w:fldChar w:fldCharType="end"/>
      </w:r>
      <w:r>
        <w:t>.</w:t>
      </w:r>
    </w:p>
    <w:p w14:paraId="43EE1C86" w14:textId="22AEB030" w:rsidR="00422335" w:rsidRDefault="0041384D" w:rsidP="00AD2EB3">
      <w:pPr>
        <w:ind w:firstLine="357"/>
      </w:pPr>
      <w:r>
        <w:t>Light availability is further constrained in polar regions</w:t>
      </w:r>
      <w:r w:rsidR="00422335">
        <w:t xml:space="preserve">, presenting unique challenges for phytoplankton growth </w:t>
      </w:r>
      <w:r w:rsidR="00422335" w:rsidRPr="00FD4048">
        <w:fldChar w:fldCharType="begin"/>
      </w:r>
      <w:r w:rsidR="00422335">
        <w:instrText xml:space="preserve"> ADDIN ZOTERO_ITEM CSL_CITATION {"citationID":"rRBiBYyX","properties":{"formattedCitation":"[4,5]","plainCitation":"[4,5]","noteIndex":0},"citationItems":[{"id":2580,"uris":["http://zotero.org/groups/4635591/items/26ICGKVS"],"itemData":{"id":2580,"type":"article-journal","abstract":"It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422335" w:rsidRPr="008F5A4C">
        <w:rPr>
          <w:rFonts w:ascii="Cambria Math" w:hAnsi="Cambria Math" w:cs="Cambria Math"/>
        </w:rPr>
        <w:instrText>∼</w:instrText>
      </w:r>
      <w:r w:rsidR="00422335">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00422335" w:rsidRPr="00FD4048">
        <w:fldChar w:fldCharType="separate"/>
      </w:r>
      <w:r w:rsidR="00422335" w:rsidRPr="008F5A4C">
        <w:rPr>
          <w:lang w:val="en-US"/>
        </w:rPr>
        <w:t>[4,5]</w:t>
      </w:r>
      <w:r w:rsidR="00422335" w:rsidRPr="00FD4048">
        <w:fldChar w:fldCharType="end"/>
      </w:r>
      <w:r w:rsidR="00422335">
        <w:t xml:space="preserve">.  The radiation that penetrates through the ice is regulated by solar angle, sea ice thickness, and snow depth </w:t>
      </w:r>
      <w:r w:rsidR="00422335" w:rsidRPr="00545C31">
        <w:fldChar w:fldCharType="begin"/>
      </w:r>
      <w:r w:rsidR="00422335">
        <w:instrText xml:space="preserve"> ADDIN ZOTERO_ITEM CSL_CITATION {"citationID":"OtTc7U51","properties":{"formattedCitation":"[6]","plainCitation":"[6]","noteIndex":0},"citationItems":[{"id":4539,"uris":["http://zotero.org/groups/4635591/items/XH3PF8SS"],"itemData":{"id":4539,"type":"article-journal","abstract":"Marine ecosystems at high latitudes are characterized by extreme seasonal changes in light conditions, as well as a limited period of high primary production during spring and early summer. As light returns at the end of winter to Arctic ice-covered seas, a first algal bloom takes place in the bottom layer of the sea ice. This bottom ice algae community develops through three distinct phases in the transition from winter to spring, starting with phase I, a predominantly net heterotroph community that has limited interaction with the pelagic or benthic realms. Phase II begins in the spring once light for photosynthesis becomes available at the ice bottom, although interaction with the water column and benthos remains limited. The transition to the final phase III is then mainly driven by a balance of atmospheric and oceanographic forcing that induce structural changes in the sea ice and ultimately the removal of algal biomass from the ice. Due to limited data availability an incomplete understanding exists of all the processes determining ice algal bloom phenology and the considerable geographic differences in sympagic algal standing stocks and primary production. We present here the first pan-Arctic compilation of available time-series data on vernal sea ice algal bloom development and identify the most important factors controlling its development and termination. Using data from the area surrounding Resolute Bay (Nunavut, Canada) as an example, we support previous investigations that snow cover on top of the ice influences sea ice algal phenology, with highest biomass development, but also earliest termination of blooms, under low snow cover. We also provide a pan-Arctic overview of sea ice algae standing stocks and primary production, and discuss the pertinent processes behind the geographic differences we observed. Finally, we assess potential future changes in vernal algal bloom phenology as a consequence of climate change, including their importance to different groups of grazers.","collection-title":"Overarching perspectives of contemporary and future ecosystems in the Arctic Ocean","container-title":"Progress in Oceanography","DOI":"10.1016/j.pocean.2015.07.012","ISSN":"0079-6611","journalAbbreviation":"Progress in Oceanography","page":"151-170","source":"ScienceDirect","title":"Arctic spring awakening – Steering principles behind the phenology of vernal ice algal blooms","URL":"https://www.sciencedirect.com/science/article/pii/S0079661115001640","volume":"139","author":[{"family":"Leu","given":"E."},{"family":"Mundy","given":"C. J."},{"family":"Assmy","given":"P."},{"family":"Campbell","given":"K."},{"family":"Gabrielsen","given":"T. M."},{"family":"Gosselin","given":"M."},{"family":"Juul-Pedersen","given":"T."},{"family":"Gradinger","given":"R."}],"accessed":{"date-parts":[["2023",10,13]]},"issued":{"date-parts":[["2015",12,1]]},"citation-key":"leu2015"}}],"schema":"https://github.com/citation-style-language/schema/raw/master/csl-citation.json"} </w:instrText>
      </w:r>
      <w:r w:rsidR="00422335" w:rsidRPr="00545C31">
        <w:fldChar w:fldCharType="separate"/>
      </w:r>
      <w:r w:rsidR="00422335">
        <w:rPr>
          <w:noProof/>
        </w:rPr>
        <w:t>[6]</w:t>
      </w:r>
      <w:r w:rsidR="00422335" w:rsidRPr="00545C31">
        <w:fldChar w:fldCharType="end"/>
      </w:r>
      <w:r w:rsidR="00422335">
        <w:t xml:space="preserve">. </w:t>
      </w:r>
      <w:r w:rsidR="00422335" w:rsidRPr="0091085D">
        <w:t xml:space="preserve">The sun's elevation angle undergoes changes attributed to the obliquity, or tilt, of the Earth as it orbits the sun, resulting in phenomena such as the polar night </w:t>
      </w:r>
      <w:r w:rsidR="00422335">
        <w:t>and</w:t>
      </w:r>
      <w:r w:rsidR="00422335" w:rsidRPr="0091085D">
        <w:t xml:space="preserve"> midnight sun, dependent on the season. </w:t>
      </w:r>
      <w:r w:rsidR="00422335">
        <w:t>T</w:t>
      </w:r>
      <w:r w:rsidR="00422335" w:rsidRPr="0091085D">
        <w:t xml:space="preserve">he thickness of the ice and snowpack further exacerbates light constraints, with reflective and relatively opaque ice and snow cover </w:t>
      </w:r>
      <w:r w:rsidR="00422335">
        <w:t>limiting</w:t>
      </w:r>
      <w:r w:rsidR="00422335" w:rsidRPr="0091085D">
        <w:t xml:space="preserve"> the amount of light that permeates these environments</w:t>
      </w:r>
      <w:r w:rsidR="00422335">
        <w:t xml:space="preserve"> </w:t>
      </w:r>
      <w:r w:rsidR="00422335">
        <w:fldChar w:fldCharType="begin"/>
      </w:r>
      <w:r w:rsidR="00422335">
        <w:instrText xml:space="preserve"> ADDIN ZOTERO_ITEM CSL_CITATION {"citationID":"w4Fjl2H6","properties":{"formattedCitation":"[4]","plainCitation":"[4]","noteIndex":0},"citationItems":[{"id":2580,"uris":["http://zotero.org/groups/4635591/items/26ICGKVS"],"itemData":{"id":2580,"type":"article-journal","abstract":"It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schema":"https://github.com/citation-style-language/schema/raw/master/csl-citation.json"} </w:instrText>
      </w:r>
      <w:r w:rsidR="00422335">
        <w:fldChar w:fldCharType="separate"/>
      </w:r>
      <w:r w:rsidR="00422335">
        <w:rPr>
          <w:noProof/>
        </w:rPr>
        <w:t>[4]</w:t>
      </w:r>
      <w:r w:rsidR="00422335">
        <w:fldChar w:fldCharType="end"/>
      </w:r>
      <w:r w:rsidR="00422335">
        <w:t xml:space="preserve">. </w:t>
      </w:r>
      <w:r w:rsidR="00422335" w:rsidRPr="0091085D">
        <w:t xml:space="preserve">Snow, in particular, is characterized by high light attenuation properties, further reducing the already limited availability </w:t>
      </w:r>
      <w:r w:rsidR="001B7D05">
        <w:t xml:space="preserve">of </w:t>
      </w:r>
      <w:r w:rsidR="00C31F03">
        <w:t>light energy</w:t>
      </w:r>
      <w:r w:rsidR="00646E97">
        <w:t xml:space="preserve"> </w:t>
      </w:r>
      <w:r w:rsidR="00422335">
        <w:fldChar w:fldCharType="begin"/>
      </w:r>
      <w:r w:rsidR="00422335">
        <w:instrText xml:space="preserve"> ADDIN ZOTERO_ITEM CSL_CITATION {"citationID":"M0mvtBEy","properties":{"formattedCitation":"[5]","plainCitation":"[5]","noteIndex":0},"citationItems":[{"id":4503,"uris":["http://zotero.org/groups/4635591/items/CTXMER4H"],"itemData":{"id":4503,"type":"article-journal","abstract":"Microalgae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422335">
        <w:rPr>
          <w:rFonts w:ascii="Cambria Math" w:hAnsi="Cambria Math" w:cs="Cambria Math"/>
        </w:rPr>
        <w:instrText>∼</w:instrText>
      </w:r>
      <w:r w:rsidR="00422335">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00422335">
        <w:fldChar w:fldCharType="separate"/>
      </w:r>
      <w:r w:rsidR="00422335">
        <w:rPr>
          <w:noProof/>
        </w:rPr>
        <w:t>[5]</w:t>
      </w:r>
      <w:r w:rsidR="00422335">
        <w:fldChar w:fldCharType="end"/>
      </w:r>
      <w:r w:rsidR="00422335">
        <w:t xml:space="preserve">. </w:t>
      </w:r>
    </w:p>
    <w:p w14:paraId="7524B360" w14:textId="3D3E37DC" w:rsidR="001B7D05" w:rsidRDefault="00202890" w:rsidP="00AD2EB3">
      <w:pPr>
        <w:ind w:firstLine="357"/>
      </w:pPr>
      <w:r>
        <w:t xml:space="preserve">Despite these constraints, </w:t>
      </w:r>
      <w:r w:rsidR="00422335">
        <w:t xml:space="preserve">certain </w:t>
      </w:r>
      <w:r>
        <w:t>psychrophil</w:t>
      </w:r>
      <w:r w:rsidR="00120C30">
        <w:t xml:space="preserve">es </w:t>
      </w:r>
      <w:r>
        <w:t xml:space="preserve">demonstrate remarkable adaptability, exhibiting </w:t>
      </w:r>
      <w:r w:rsidR="00422335">
        <w:t xml:space="preserve">net </w:t>
      </w:r>
      <w:r>
        <w:t>growth under the ice</w:t>
      </w:r>
      <w:r w:rsidR="00422335">
        <w:t xml:space="preserve"> </w:t>
      </w:r>
      <w:r w:rsidR="00422335" w:rsidRPr="004D051D">
        <w:t>through photosynthesis at extremely low light levels</w:t>
      </w:r>
      <w:r w:rsidR="00422335">
        <w:t xml:space="preserve"> </w:t>
      </w:r>
      <w:r w:rsidR="00422335">
        <w:fldChar w:fldCharType="begin"/>
      </w:r>
      <w:r w:rsidR="00422335">
        <w:instrText xml:space="preserve"> ADDIN ZOTERO_ITEM CSL_CITATION {"citationID":"lCaHB9PZ","properties":{"formattedCitation":"[4,5]","plainCitation":"[4,5]","noteIndex":0},"citationItems":[{"id":2580,"uris":["http://zotero.org/groups/4635591/items/26ICGKVS"],"itemData":{"id":2580,"type":"article-journal","abstract":"It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422335" w:rsidRPr="00EC60D0">
        <w:rPr>
          <w:rFonts w:ascii="Cambria Math" w:hAnsi="Cambria Math" w:cs="Cambria Math"/>
        </w:rPr>
        <w:instrText>∼</w:instrText>
      </w:r>
      <w:r w:rsidR="00422335">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00422335">
        <w:fldChar w:fldCharType="separate"/>
      </w:r>
      <w:r w:rsidR="00422335">
        <w:rPr>
          <w:noProof/>
        </w:rPr>
        <w:t>[4,5]</w:t>
      </w:r>
      <w:r w:rsidR="00422335">
        <w:fldChar w:fldCharType="end"/>
      </w:r>
      <w:r w:rsidR="00422335">
        <w:t xml:space="preserve">. </w:t>
      </w:r>
      <w:r w:rsidR="0054241F">
        <w:t xml:space="preserve">Across the Arctic, phytoplankton have been reported beneath the sea ice from </w:t>
      </w:r>
      <w:r w:rsidR="00120C30" w:rsidRPr="00A32CB3">
        <w:t>Resolute Bay</w:t>
      </w:r>
      <w:r w:rsidR="0054241F">
        <w:t xml:space="preserve"> to the</w:t>
      </w:r>
      <w:r w:rsidR="00120C30" w:rsidRPr="00A32CB3">
        <w:t xml:space="preserve"> </w:t>
      </w:r>
      <w:r w:rsidR="0054241F">
        <w:t>N</w:t>
      </w:r>
      <w:r w:rsidR="00120C30" w:rsidRPr="00A32CB3">
        <w:t xml:space="preserve">orth of Svalbard, Baffin Bay, </w:t>
      </w:r>
      <w:r w:rsidR="00CF48A4">
        <w:t xml:space="preserve">and the Greenland, Barents, Laptev, and Chukchi Seas </w:t>
      </w:r>
      <w:r w:rsidR="00CF48A4">
        <w:fldChar w:fldCharType="begin"/>
      </w:r>
      <w:r w:rsidR="00CF48A4">
        <w:instrText xml:space="preserve"> ADDIN ZOTERO_ITEM CSL_CITATION {"citationID":"yAO4xAPT","properties":{"formattedCitation":"[7]","plainCitation":"[7]","noteIndex":0},"citationItems":[{"id":4536,"uris":["http://zotero.org/groups/4635591/items/VQA49E8B"],"itemData":{"id":4536,"type":"article-journal","abstract":"Changes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CF48A4">
        <w:fldChar w:fldCharType="separate"/>
      </w:r>
      <w:r w:rsidR="00CF48A4">
        <w:rPr>
          <w:noProof/>
        </w:rPr>
        <w:t>[7]</w:t>
      </w:r>
      <w:r w:rsidR="00CF48A4">
        <w:fldChar w:fldCharType="end"/>
      </w:r>
      <w:r w:rsidR="00CF48A4">
        <w:t xml:space="preserve">. </w:t>
      </w:r>
      <w:r w:rsidR="00ED0453">
        <w:t>In 1995, the lower limit of the photic zone</w:t>
      </w:r>
      <w:r w:rsidR="004E25B6">
        <w:t xml:space="preserve"> was reconsidered as</w:t>
      </w:r>
      <w:r w:rsidR="003A23BC">
        <w:t xml:space="preserve"> </w:t>
      </w:r>
      <w:r w:rsidR="004E25B6" w:rsidRPr="000444EB">
        <w:t>benthic microalgae in the Antarctic</w:t>
      </w:r>
      <w:r w:rsidR="004E25B6">
        <w:t xml:space="preserve"> were </w:t>
      </w:r>
      <w:r w:rsidR="004E25B6" w:rsidRPr="000444EB">
        <w:t xml:space="preserve">reported photosynthetically active at </w:t>
      </w:r>
      <w:r w:rsidR="004E25B6">
        <w:t xml:space="preserve">light levels </w:t>
      </w:r>
      <w:r w:rsidR="004E25B6" w:rsidRPr="000444EB">
        <w:t>less than</w:t>
      </w:r>
      <w:r w:rsidR="004E25B6">
        <w:t xml:space="preserve"> 1 </w:t>
      </w:r>
      <w:r w:rsidR="004E25B6" w:rsidRPr="00F90E2C">
        <w:t>µ</w:t>
      </w:r>
      <w:r w:rsidR="004E25B6" w:rsidRPr="00FD4048">
        <w:t>mol photon</w:t>
      </w:r>
      <w:r w:rsidR="004E25B6">
        <w:t>s</w:t>
      </w:r>
      <w:r w:rsidR="004E25B6" w:rsidRPr="00FD4048">
        <w:t xml:space="preserve"> m-</w:t>
      </w:r>
      <w:r w:rsidR="004E25B6" w:rsidRPr="00EC60D0">
        <w:rPr>
          <w:vertAlign w:val="superscript"/>
        </w:rPr>
        <w:t>2</w:t>
      </w:r>
      <w:r w:rsidR="004E25B6" w:rsidRPr="00FD4048">
        <w:t xml:space="preserve"> s</w:t>
      </w:r>
      <w:r w:rsidR="004E25B6" w:rsidRPr="00EC60D0">
        <w:rPr>
          <w:vertAlign w:val="superscript"/>
        </w:rPr>
        <w:t>-1</w:t>
      </w:r>
      <w:r w:rsidR="004E25B6">
        <w:t xml:space="preserve"> </w:t>
      </w:r>
      <w:r w:rsidR="004E25B6" w:rsidRPr="00EC60D0">
        <w:rPr>
          <w:vertAlign w:val="superscript"/>
        </w:rPr>
        <w:fldChar w:fldCharType="begin"/>
      </w:r>
      <w:r w:rsidR="004E25B6" w:rsidRPr="00EC60D0">
        <w:rPr>
          <w:vertAlign w:val="superscript"/>
        </w:rPr>
        <w:instrText xml:space="preserve"> ADDIN ZOTERO_ITEM CSL_CITATION {"citationID":"0Vn86HVC","properties":{"formattedCitation":"[8]","plainCitation":"[8]","noteIndex":0},"citationItems":[{"id":5339,"uris":["http://zotero.org/groups/4635591/items/HLTPYPAV"],"itemData":{"id":5339,"type":"article-journal","abstract":"Microalgal pigment composition, photosynthetic characteristics, single-cell absorption efficiency (Qa(λ)) spectra, and fluorescence-excitation (FE) spectra were determined for platelet ice and benthic communities underlying fast ice in McMurdo Sound, Antarctica, during austral spring 1988. Measurements of spectral irradiance (E(λ)) and photosynthetically active radiation (PAR) as well as samples for particulate absorption measurements were taken directly under the congelation ice, within the platelet layer, as profiles vertically through the water column, and at the benihic surface. Light attenuation by.sea ice, algal pigments, and particulates reduced PAR reaching the platelet ice layer to 3%(9–33 fimol photons m-2-−s-1) of surface values and narrowed its spectral distribution to a band between 400 and 580 nm. Attenuation by the water column further reduced PAR reaching the sea floor (28–m depth) to 0.05% of surface levels (&lt; 1 μmol photons m-2 s-1), with a spectral distribution dominated by 470–580–nm wavelengths. The photoadaptive index (I) for platelet ice algae (5.9–12.6 μmol photons m-2.s-1) was similar to ambient PAR, indicating that algae had acclimated to their light environment (i.e. the algae were light-replete). Maximum Qa(λ) at the blue absorption peak (440 nm) was 0.63, and enhanced absorption was observed from 460–500 nm and was consistent with observed high cellular chlorophyll (chi) c:chl a and fucoxanthin: chl a molar ratios (0.4 and 1.2, respectively). Benthic algae were light-limited despite the maintenance of very low Ik values (4–11 μmol photons.m-2.s-1). Extremely high fucoxanthin: chi a ratios (1.6) in benthic algae produced enhanced green light absorption, resulting in a high degree of complementation between algal absorption and ambient spectral irradiance. Qa(λ) values for benthic algae were maximal (0.9) between 400 and 510 nm but remained &gt;0.35 even at absorption minima. Strong spectral flattening, a characteristic of intense pigment packaging, was also apparent in the Qa(λ) spectra for benthic algae. FE and Qa(λ) spectra were similar in shape for platelet ice algae, indicating that the efficiency at which absorbed energy was transferred to photosystem II (PSII) was independent of wavelength. Fluorescence emission by benthic algae was greatest for the 500–560–nm excitation wavelengths, suggesting that most energy absorbed by accessory pigments was transferred to PSII. These results suggest that under ice algae employ complementary pigmentation and maximize absorption efficiency as adaptive strategies to low-light stress. Regulating the distribution of absorbed energy between PSI and PSII may be an adaptive response to the restricted spectral distribution of irradiance.","container-title":"Journal of Phycology","DOI":"10.1111/j.1529-8817.1995.tb02544.x","ISSN":"1529-8817","issue":"4","language":"en","note":"_eprint: https://onlinelibrary.wiley.com/doi/pdf/10.1111/j.1529-8817.1995.tb02544.x","page":"508-520","source":"Wiley Online Library","title":"Microalgal Light-Harvesting in Extreme Low-Light Environments in Mcmurdo Sound, Antarctica1","URL":"https://onlinelibrary.wiley.com/doi/abs/10.1111/j.1529-8817.1995.tb02544.x","volume":"31","author":[{"family":"Robinson","given":"Dale H."},{"family":"Arrigo","given":"Kevin R."},{"family":"Iturriaga","given":"Rodolfo"},{"family":"Sullivan","given":"Cornelius W."}],"accessed":{"date-parts":[["2023",12,13]]},"issued":{"date-parts":[["1995"]]},"citation-key":"robinson1995"}}],"schema":"https://github.com/citation-style-language/schema/raw/master/csl-citation.json"} </w:instrText>
      </w:r>
      <w:r w:rsidR="004E25B6" w:rsidRPr="00EC60D0">
        <w:rPr>
          <w:vertAlign w:val="superscript"/>
        </w:rPr>
        <w:fldChar w:fldCharType="separate"/>
      </w:r>
      <w:r w:rsidR="004E25B6">
        <w:rPr>
          <w:noProof/>
        </w:rPr>
        <w:t>[8]</w:t>
      </w:r>
      <w:r w:rsidR="004E25B6" w:rsidRPr="00EC60D0">
        <w:rPr>
          <w:vertAlign w:val="superscript"/>
        </w:rPr>
        <w:fldChar w:fldCharType="end"/>
      </w:r>
      <w:r w:rsidR="008A42FE">
        <w:t>.</w:t>
      </w:r>
      <w:r w:rsidR="00AD2EB3">
        <w:t xml:space="preserve"> </w:t>
      </w:r>
      <w:r w:rsidR="008A42FE">
        <w:t>Moreover, more recent studies have documented winter phytoplankton growth</w:t>
      </w:r>
      <w:r w:rsidR="008A42FE" w:rsidRPr="008A42FE">
        <w:t xml:space="preserve"> </w:t>
      </w:r>
      <w:r w:rsidR="008A42FE" w:rsidRPr="00FD4048">
        <w:t>below &gt;1 m of snow and 1 m of sea ice</w:t>
      </w:r>
      <w:r w:rsidR="008A42FE">
        <w:t xml:space="preserve">, corresponding to </w:t>
      </w:r>
      <w:r w:rsidR="001B7D05">
        <w:t xml:space="preserve">PAR below </w:t>
      </w:r>
      <w:r w:rsidR="001B7D05" w:rsidRPr="00FD4048">
        <w:t>0.1</w:t>
      </w:r>
      <w:r w:rsidR="001B7D05">
        <w:t xml:space="preserve">5 </w:t>
      </w:r>
      <w:r w:rsidR="001B7D05" w:rsidRPr="00F90E2C">
        <w:t>µ</w:t>
      </w:r>
      <w:r w:rsidR="001B7D05" w:rsidRPr="00FD4048">
        <w:t>mol photons m</w:t>
      </w:r>
      <w:r w:rsidR="001B7D05" w:rsidRPr="00EC60D0">
        <w:rPr>
          <w:vertAlign w:val="superscript"/>
        </w:rPr>
        <w:t>-2</w:t>
      </w:r>
      <w:r w:rsidR="001B7D05" w:rsidRPr="00FD4048">
        <w:t xml:space="preserve"> s</w:t>
      </w:r>
      <w:r w:rsidR="001B7D05" w:rsidRPr="00EC60D0">
        <w:rPr>
          <w:vertAlign w:val="superscript"/>
        </w:rPr>
        <w:t xml:space="preserve">-1 </w:t>
      </w:r>
      <w:r w:rsidR="001B7D05" w:rsidRPr="00FD4048">
        <w:fldChar w:fldCharType="begin"/>
      </w:r>
      <w:r w:rsidR="001B7D05">
        <w:instrText xml:space="preserve"> ADDIN ZOTERO_ITEM CSL_CITATION {"citationID":"KbN9zhvh","properties":{"formattedCitation":"[5]","plainCitation":"[5]","noteIndex":0},"citationItems":[{"id":4503,"uris":["http://zotero.org/groups/4635591/items/CTXMER4H"],"itemData":{"id":4503,"type":"article-journal","abstract":"Microalgae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1B7D05" w:rsidRPr="00EC60D0">
        <w:rPr>
          <w:rFonts w:ascii="Cambria Math" w:hAnsi="Cambria Math" w:cs="Cambria Math"/>
        </w:rPr>
        <w:instrText>∼</w:instrText>
      </w:r>
      <w:r w:rsidR="001B7D05">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001B7D05" w:rsidRPr="00FD4048">
        <w:fldChar w:fldCharType="separate"/>
      </w:r>
      <w:r w:rsidR="001B7D05" w:rsidRPr="00EC60D0">
        <w:rPr>
          <w:lang w:val="en-US"/>
        </w:rPr>
        <w:t>[5]</w:t>
      </w:r>
      <w:r w:rsidR="001B7D05" w:rsidRPr="00FD4048">
        <w:fldChar w:fldCharType="end"/>
      </w:r>
      <w:r w:rsidR="001B7D05">
        <w:t xml:space="preserve">. </w:t>
      </w:r>
      <w:r w:rsidR="00EC60D0">
        <w:t xml:space="preserve">This represents photosynthesis occurring at light levels 1-2 orders of magnitude below the </w:t>
      </w:r>
      <w:r w:rsidR="00EC60D0" w:rsidRPr="00FD4048">
        <w:t>accepted lower limit</w:t>
      </w:r>
      <w:r w:rsidR="00EC60D0">
        <w:t xml:space="preserve">. </w:t>
      </w:r>
    </w:p>
    <w:p w14:paraId="6C62F775" w14:textId="0D34B826" w:rsidR="00646E97" w:rsidRDefault="00646E97" w:rsidP="00AD2EB3">
      <w:pPr>
        <w:ind w:firstLine="357"/>
      </w:pPr>
      <w:r>
        <w:t>The f</w:t>
      </w:r>
      <w:r w:rsidR="00312C78">
        <w:t>aint but significant growth during winter under the ice underscores the ability of psychrophilic phytoplankton to maintain intact photosystems throughout the polar</w:t>
      </w:r>
      <w:r>
        <w:t xml:space="preserve"> night </w:t>
      </w:r>
      <w:r w:rsidRPr="009B2A38">
        <w:fldChar w:fldCharType="begin"/>
      </w:r>
      <w:r>
        <w:instrText xml:space="preserve"> ADDIN ZOTERO_ITEM CSL_CITATION {"citationID":"eRzvPTn7","properties":{"formattedCitation":"[4]","plainCitation":"[4]","noteIndex":0},"citationItems":[{"id":2580,"uris":["http://zotero.org/groups/4635591/items/26ICGKVS"],"itemData":{"id":2580,"type":"article-journal","abstract":"It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schema":"https://github.com/citation-style-language/schema/raw/master/csl-citation.json"} </w:instrText>
      </w:r>
      <w:r w:rsidRPr="009B2A38">
        <w:fldChar w:fldCharType="separate"/>
      </w:r>
      <w:r>
        <w:rPr>
          <w:noProof/>
        </w:rPr>
        <w:t>[4]</w:t>
      </w:r>
      <w:r w:rsidRPr="009B2A38">
        <w:fldChar w:fldCharType="end"/>
      </w:r>
      <w:r>
        <w:t xml:space="preserve">. Further, it offers support for the </w:t>
      </w:r>
      <w:r w:rsidRPr="00F1169B">
        <w:t>theoretical minimum</w:t>
      </w:r>
      <w:r>
        <w:t xml:space="preserve"> light level</w:t>
      </w:r>
      <w:r w:rsidRPr="00F1169B">
        <w:t xml:space="preserve"> for phytoplankton growth </w:t>
      </w:r>
      <w:r>
        <w:t xml:space="preserve">of </w:t>
      </w:r>
      <w:r w:rsidRPr="00F1169B">
        <w:t>0.01 µmol photons m-</w:t>
      </w:r>
      <w:r w:rsidRPr="00F1169B">
        <w:rPr>
          <w:vertAlign w:val="superscript"/>
        </w:rPr>
        <w:t>2</w:t>
      </w:r>
      <w:r w:rsidRPr="00F1169B">
        <w:t xml:space="preserve"> s</w:t>
      </w:r>
      <w:r w:rsidRPr="00F1169B">
        <w:rPr>
          <w:vertAlign w:val="superscript"/>
        </w:rPr>
        <w:t>-1</w:t>
      </w:r>
      <w:r w:rsidRPr="00F1169B">
        <w:fldChar w:fldCharType="begin"/>
      </w:r>
      <w:r w:rsidRPr="00F1169B">
        <w:instrText xml:space="preserve"> ADDIN ZOTERO_ITEM CSL_CITATION {"citationID":"qC98J76A","properties":{"formattedCitation":"[2]","plainCitation":"[2]","noteIndex":0},"citationItems":[{"id":2473,"uris":["http://zotero.org/groups/4635591/items/DUZ6G58Q"],"itemData":{"id":2473,"type":"article-journal","abstract":"The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rsidRPr="00F1169B">
        <w:fldChar w:fldCharType="separate"/>
      </w:r>
      <w:r w:rsidRPr="00F1169B">
        <w:rPr>
          <w:noProof/>
        </w:rPr>
        <w:t>[2]</w:t>
      </w:r>
      <w:r w:rsidRPr="00F1169B">
        <w:fldChar w:fldCharType="end"/>
      </w:r>
      <w:r>
        <w:t xml:space="preserve">. </w:t>
      </w:r>
      <w:r w:rsidR="00202890">
        <w:t xml:space="preserve">Such growth may serve to mitigate cell mortality in the extended darkness of winter, establishing a seeding population for the spring bloom </w:t>
      </w:r>
      <w:r w:rsidRPr="009B2A38">
        <w:fldChar w:fldCharType="begin"/>
      </w:r>
      <w:r w:rsidR="00047BB1">
        <w:instrText xml:space="preserve"> ADDIN ZOTERO_ITEM CSL_CITATION {"citationID":"MgOODqD4","properties":{"formattedCitation":"[4]","plainCitation":"[4]","noteIndex":0},"citationItems":[{"id":2580,"uris":["http://zotero.org/groups/4635591/items/26ICGKVS"],"itemData":{"id":2580,"type":"article-journal","abstract":"It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schema":"https://github.com/citation-style-language/schema/raw/master/csl-citation.json"} </w:instrText>
      </w:r>
      <w:r w:rsidRPr="009B2A38">
        <w:fldChar w:fldCharType="separate"/>
      </w:r>
      <w:r>
        <w:rPr>
          <w:noProof/>
        </w:rPr>
        <w:t>[4]</w:t>
      </w:r>
      <w:r w:rsidRPr="009B2A38">
        <w:fldChar w:fldCharType="end"/>
      </w:r>
      <w:r>
        <w:t xml:space="preserve">. </w:t>
      </w:r>
    </w:p>
    <w:p w14:paraId="781B564A" w14:textId="77777777" w:rsidR="00BE4756" w:rsidRDefault="00BE4756">
      <w:pPr>
        <w:rPr>
          <w:b/>
          <w:bCs/>
        </w:rPr>
      </w:pPr>
    </w:p>
    <w:p w14:paraId="10ECA828" w14:textId="1166A3A6" w:rsidR="00F1723F" w:rsidRDefault="00BE4756" w:rsidP="00BE4756">
      <w:r w:rsidRPr="002B25B3">
        <w:rPr>
          <w:b/>
          <w:bCs/>
        </w:rPr>
        <w:t>Arctic Blooms</w:t>
      </w:r>
      <w:r>
        <w:rPr>
          <w:b/>
          <w:bCs/>
        </w:rPr>
        <w:t xml:space="preserve">  </w:t>
      </w:r>
      <w:r>
        <w:t xml:space="preserve"> </w:t>
      </w:r>
    </w:p>
    <w:p w14:paraId="4FB6F588" w14:textId="0A8AB4BB" w:rsidR="00CC1025" w:rsidRDefault="00134820" w:rsidP="00465BAD">
      <w:pPr>
        <w:ind w:firstLine="357"/>
      </w:pPr>
      <w:r>
        <w:t xml:space="preserve">As the ice begins to retreat in the spring, phytoplankton blooms start to appear in the Arctic Ocean. </w:t>
      </w:r>
      <w:r w:rsidR="0055450E">
        <w:t xml:space="preserve">Springs blooms are a major source of annual net primary production in this region, representing the most significant event for carbon export to higher trophic levels or </w:t>
      </w:r>
      <w:r w:rsidR="0055450E" w:rsidRPr="00276BD8">
        <w:t>sequestration in the deep ocean</w:t>
      </w:r>
      <w:r w:rsidR="0055450E">
        <w:t xml:space="preserve"> </w:t>
      </w:r>
      <w:r w:rsidR="0055450E">
        <w:fldChar w:fldCharType="begin"/>
      </w:r>
      <w:r w:rsidR="0055450E">
        <w:instrText xml:space="preserve"> ADDIN ZOTERO_ITEM CSL_CITATION {"citationID":"1peebOZa","properties":{"formattedCitation":"[7]","plainCitation":"[7]","noteIndex":0},"citationItems":[{"id":4536,"uris":["http://zotero.org/groups/4635591/items/VQA49E8B"],"itemData":{"id":4536,"type":"article-journal","abstract":"Changes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55450E">
        <w:fldChar w:fldCharType="separate"/>
      </w:r>
      <w:r w:rsidR="0055450E">
        <w:rPr>
          <w:noProof/>
        </w:rPr>
        <w:t>[7]</w:t>
      </w:r>
      <w:r w:rsidR="0055450E">
        <w:fldChar w:fldCharType="end"/>
      </w:r>
      <w:r w:rsidR="0055450E">
        <w:t xml:space="preserve">. </w:t>
      </w:r>
      <w:r w:rsidR="00633CBD">
        <w:t xml:space="preserve">However, the ice-free period is also characterized by the </w:t>
      </w:r>
      <w:r w:rsidR="00633CBD" w:rsidRPr="00FC67FD">
        <w:t xml:space="preserve">stratification of </w:t>
      </w:r>
      <w:r w:rsidR="00633CBD" w:rsidRPr="00FC67FD">
        <w:lastRenderedPageBreak/>
        <w:t>surface water</w:t>
      </w:r>
      <w:r w:rsidR="00900E51">
        <w:t xml:space="preserve">, which limits the inorganic nutrient supply </w:t>
      </w:r>
      <w:r w:rsidR="00900E51" w:rsidRPr="00FC67FD">
        <w:fldChar w:fldCharType="begin"/>
      </w:r>
      <w:r w:rsidR="00900E51" w:rsidRPr="00FC67FD">
        <w:instrText xml:space="preserve"> ADDIN ZOTERO_ITEM CSL_CITATION {"citationID":"CUoGSs2w","properties":{"formattedCitation":"[6]","plainCitation":"[6]","noteIndex":0},"citationItems":[{"id":4539,"uris":["http://zotero.org/groups/4635591/items/XH3PF8SS"],"itemData":{"id":4539,"type":"article-journal","abstract":"Marine ecosystems at high latitudes are characterized by extreme seasonal changes in light conditions, as well as a limited period of high primary production during spring and early summer. As light returns at the end of winter to Arctic ice-covered seas, a first algal bloom takes place in the bottom layer of the sea ice. This bottom ice algae community develops through three distinct phases in the transition from winter to spring, starting with phase I, a predominantly net heterotroph community that has limited interaction with the pelagic or benthic realms. Phase II begins in the spring once light for photosynthesis becomes available at the ice bottom, although interaction with the water column and benthos remains limited. The transition to the final phase III is then mainly driven by a balance of atmospheric and oceanographic forcing that induce structural changes in the sea ice and ultimately the removal of algal biomass from the ice. Due to limited data availability an incomplete understanding exists of all the processes determining ice algal bloom phenology and the considerable geographic differences in sympagic algal standing stocks and primary production. We present here the first pan-Arctic compilation of available time-series data on vernal sea ice algal bloom development and identify the most important factors controlling its development and termination. Using data from the area surrounding Resolute Bay (Nunavut, Canada) as an example, we support previous investigations that snow cover on top of the ice influences sea ice algal phenology, with highest biomass development, but also earliest termination of blooms, under low snow cover. We also provide a pan-Arctic overview of sea ice algae standing stocks and primary production, and discuss the pertinent processes behind the geographic differences we observed. Finally, we assess potential future changes in vernal algal bloom phenology as a consequence of climate change, including their importance to different groups of grazers.","collection-title":"Overarching perspectives of contemporary and future ecosystems in the Arctic Ocean","container-title":"Progress in Oceanography","DOI":"10.1016/j.pocean.2015.07.012","ISSN":"0079-6611","journalAbbreviation":"Progress in Oceanography","page":"151-170","source":"ScienceDirect","title":"Arctic spring awakening – Steering principles behind the phenology of vernal ice algal blooms","URL":"https://www.sciencedirect.com/science/article/pii/S0079661115001640","volume":"139","author":[{"family":"Leu","given":"E."},{"family":"Mundy","given":"C. J."},{"family":"Assmy","given":"P."},{"family":"Campbell","given":"K."},{"family":"Gabrielsen","given":"T. M."},{"family":"Gosselin","given":"M."},{"family":"Juul-Pedersen","given":"T."},{"family":"Gradinger","given":"R."}],"accessed":{"date-parts":[["2023",10,13]]},"issued":{"date-parts":[["2015",12,1]]},"citation-key":"leu2015"}}],"schema":"https://github.com/citation-style-language/schema/raw/master/csl-citation.json"} </w:instrText>
      </w:r>
      <w:r w:rsidR="00900E51" w:rsidRPr="00FC67FD">
        <w:fldChar w:fldCharType="separate"/>
      </w:r>
      <w:r w:rsidR="00900E51" w:rsidRPr="00FC67FD">
        <w:rPr>
          <w:noProof/>
        </w:rPr>
        <w:t>[6]</w:t>
      </w:r>
      <w:r w:rsidR="00900E51" w:rsidRPr="00FC67FD">
        <w:fldChar w:fldCharType="end"/>
      </w:r>
      <w:r w:rsidR="00900E51">
        <w:t xml:space="preserve">. </w:t>
      </w:r>
      <w:r w:rsidR="007A460A">
        <w:t xml:space="preserve">Nutrient limitation imposes an upper limit on the size and duration of spring blooms, resulting in the region’s </w:t>
      </w:r>
      <w:r w:rsidR="00531D80">
        <w:t xml:space="preserve">highly </w:t>
      </w:r>
      <w:r w:rsidR="007A460A">
        <w:t>short</w:t>
      </w:r>
      <w:r w:rsidR="00531D80">
        <w:t xml:space="preserve">ened </w:t>
      </w:r>
      <w:r w:rsidR="007A460A">
        <w:t xml:space="preserve">productive period </w:t>
      </w:r>
      <w:r w:rsidR="007A460A" w:rsidRPr="00FC67FD">
        <w:fldChar w:fldCharType="begin"/>
      </w:r>
      <w:r w:rsidR="00A10328">
        <w:instrText xml:space="preserve"> ADDIN ZOTERO_ITEM CSL_CITATION {"citationID":"6uQUe4JP","properties":{"formattedCitation":"[6]","plainCitation":"[6]","noteIndex":0},"citationItems":[{"id":4539,"uris":["http://zotero.org/groups/4635591/items/XH3PF8SS"],"itemData":{"id":4539,"type":"article-journal","abstract":"Marine ecosystems at high latitudes are characterized by extreme seasonal changes in light conditions, as well as a limited period of high primary production during spring and early summer. As light returns at the end of winter to Arctic ice-covered seas, a first algal bloom takes place in the bottom layer of the sea ice. This bottom ice algae community develops through three distinct phases in the transition from winter to spring, starting with phase I, a predominantly net heterotroph community that has limited interaction with the pelagic or benthic realms. Phase II begins in the spring once light for photosynthesis becomes available at the ice bottom, although interaction with the water column and benthos remains limited. The transition to the final phase III is then mainly driven by a balance of atmospheric and oceanographic forcing that induce structural changes in the sea ice and ultimately the removal of algal biomass from the ice. Due to limited data availability an incomplete understanding exists of all the processes determining ice algal bloom phenology and the considerable geographic differences in sympagic algal standing stocks and primary production. We present here the first pan-Arctic compilation of available time-series data on vernal sea ice algal bloom development and identify the most important factors controlling its development and termination. Using data from the area surrounding Resolute Bay (Nunavut, Canada) as an example, we support previous investigations that snow cover on top of the ice influences sea ice algal phenology, with highest biomass development, but also earliest termination of blooms, under low snow cover. We also provide a pan-Arctic overview of sea ice algae standing stocks and primary production, and discuss the pertinent processes behind the geographic differences we observed. Finally, we assess potential future changes in vernal algal bloom phenology as a consequence of climate change, including their importance to different groups of grazers.","collection-title":"Overarching perspectives of contemporary and future ecosystems in the Arctic Ocean","container-title":"Progress in Oceanography","DOI":"10.1016/j.pocean.2015.07.012","ISSN":"0079-6611","journalAbbreviation":"Progress in Oceanography","page":"151-170","source":"ScienceDirect","title":"Arctic spring awakening – Steering principles behind the phenology of vernal ice algal blooms","URL":"https://www.sciencedirect.com/science/article/pii/S0079661115001640","volume":"139","author":[{"family":"Leu","given":"E."},{"family":"Mundy","given":"C. J."},{"family":"Assmy","given":"P."},{"family":"Campbell","given":"K."},{"family":"Gabrielsen","given":"T. M."},{"family":"Gosselin","given":"M."},{"family":"Juul-Pedersen","given":"T."},{"family":"Gradinger","given":"R."}],"accessed":{"date-parts":[["2023",10,13]]},"issued":{"date-parts":[["2015",12,1]]},"citation-key":"leu2015"}}],"schema":"https://github.com/citation-style-language/schema/raw/master/csl-citation.json"} </w:instrText>
      </w:r>
      <w:r w:rsidR="007A460A" w:rsidRPr="00FC67FD">
        <w:fldChar w:fldCharType="separate"/>
      </w:r>
      <w:r w:rsidR="007A460A" w:rsidRPr="00FC67FD">
        <w:rPr>
          <w:noProof/>
        </w:rPr>
        <w:t>[6]</w:t>
      </w:r>
      <w:r w:rsidR="007A460A" w:rsidRPr="00FC67FD">
        <w:fldChar w:fldCharType="end"/>
      </w:r>
      <w:r w:rsidR="007A460A">
        <w:t xml:space="preserve">. </w:t>
      </w:r>
      <w:r w:rsidR="00272266">
        <w:t xml:space="preserve">Regardless, spring phytoplankton blooms in the Arctic play key global </w:t>
      </w:r>
      <w:r w:rsidR="00272266" w:rsidRPr="00A4350C">
        <w:t>biogeochemical roles</w:t>
      </w:r>
      <w:r w:rsidR="00272266">
        <w:t xml:space="preserve"> in primary production and carbon cycling. </w:t>
      </w:r>
    </w:p>
    <w:p w14:paraId="4C822EB8" w14:textId="77777777" w:rsidR="00323E63" w:rsidRDefault="00272266" w:rsidP="00323E63">
      <w:pPr>
        <w:ind w:firstLine="357"/>
      </w:pPr>
      <w:r w:rsidRPr="00272266">
        <w:t xml:space="preserve">Phytoplankton </w:t>
      </w:r>
      <w:r>
        <w:t>are highly efficient</w:t>
      </w:r>
      <w:r w:rsidRPr="00272266">
        <w:t xml:space="preserve"> primary producers </w:t>
      </w:r>
      <w:r>
        <w:t xml:space="preserve">relative to their biomass, </w:t>
      </w:r>
      <w:r w:rsidRPr="00272266">
        <w:t xml:space="preserve">owing to their rapid proliferation and photosynthetic activity in all cells, distinguishing them from terrestrial plants </w:t>
      </w:r>
      <w:r>
        <w:fldChar w:fldCharType="begin"/>
      </w:r>
      <w:r>
        <w:instrText xml:space="preserve"> ADDIN ZOTERO_ITEM CSL_CITATION {"citationID":"Plosq7HH","properties":{"formattedCitation":"[1]","plainCitation":"[1]","noteIndex":0},"citationItems":[{"id":5239,"uris":["http://zotero.org/groups/4635591/items/Q7HZQBW5"],"itemData":{"id":5239,"type":"article-journal","abstract":"Photosynthesis evolved in the ocean more than 2 billion years ago and is now performed by a wide range of evolutionarily distinct organisms, including both prokaryotes and eukaryotes. Our appreciation of their abundance, distributions, and contributions to primary production in the ocean has been increasing since they were first discovered in the seventeenth century and has now been enhanced by data emerging from the Tara Oceans project, which performed a comprehensive worldwide sampling of plankton in the upper layers of the ocean between 2009 and 2013. Largely using recent data from Tara Oceans, here we review the geographic distributions of phytoplankton in the global ocean and their diversity, abundance, and standing stock biomass. We also discuss how omics-based information can be incorporated into studies of photosynthesis in the ocean and show the likely importance of mixotrophs and photosymbionts.","container-title":"Annual Review of Marine Science","DOI":"10.1146/annurev-marine-010419-010706","issue":"1","note":"_eprint: https://doi.org/10.1146/annurev-marine-010419-010706\nPMID: 31899671","page":"233-265","source":"Annual Reviews","title":"Phytoplankton in the Tara Ocean","URL":"https://doi.org/10.1146/annurev-marine-010419-010706","volume":"12","author":[{"family":"Pierella Karlusich","given":"Juan José"},{"family":"Ibarbalz","given":"Federico M."},{"family":"Bowler","given":"Chris"}],"accessed":{"date-parts":[["2023",12,12]]},"issued":{"date-parts":[["2020"]]},"citation-key":"pierellakarlusich2020"}}],"schema":"https://github.com/citation-style-language/schema/raw/master/csl-citation.json"} </w:instrText>
      </w:r>
      <w:r>
        <w:fldChar w:fldCharType="separate"/>
      </w:r>
      <w:r>
        <w:rPr>
          <w:noProof/>
        </w:rPr>
        <w:t>[1]</w:t>
      </w:r>
      <w:r>
        <w:fldChar w:fldCharType="end"/>
      </w:r>
      <w:r>
        <w:t xml:space="preserve">. </w:t>
      </w:r>
      <w:r w:rsidRPr="00272266">
        <w:t>This efficiency is further accentuated by their rapid consumption, ultimately creating a prolific food source for ice-associated zooplankton and amphipods</w:t>
      </w:r>
      <w:r w:rsidR="004324E2">
        <w:t>. Therefore, the timing of</w:t>
      </w:r>
      <w:r w:rsidR="00AC7C1D">
        <w:t xml:space="preserve"> spring</w:t>
      </w:r>
      <w:r w:rsidR="004324E2">
        <w:t xml:space="preserve"> blooms is crucial in shaping food availability and </w:t>
      </w:r>
      <w:r w:rsidR="00AC7C1D">
        <w:t xml:space="preserve">the </w:t>
      </w:r>
      <w:r w:rsidR="004324E2">
        <w:t>hatching success of associated zooplankton</w:t>
      </w:r>
      <w:r w:rsidR="00AC7C1D">
        <w:t xml:space="preserve"> </w:t>
      </w:r>
      <w:r w:rsidR="004324E2">
        <w:fldChar w:fldCharType="begin"/>
      </w:r>
      <w:r w:rsidR="004324E2">
        <w:instrText xml:space="preserve"> ADDIN ZOTERO_ITEM CSL_CITATION {"citationID":"hJKGqcEY","properties":{"formattedCitation":"[5]","plainCitation":"[5]","noteIndex":0},"citationItems":[{"id":4503,"uris":["http://zotero.org/groups/4635591/items/CTXMER4H"],"itemData":{"id":4503,"type":"article-journal","abstract":"Microalgae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4324E2">
        <w:rPr>
          <w:rFonts w:ascii="Cambria Math" w:hAnsi="Cambria Math" w:cs="Cambria Math"/>
        </w:rPr>
        <w:instrText>∼</w:instrText>
      </w:r>
      <w:r w:rsidR="004324E2">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004324E2">
        <w:fldChar w:fldCharType="separate"/>
      </w:r>
      <w:r w:rsidR="004324E2">
        <w:rPr>
          <w:noProof/>
        </w:rPr>
        <w:t>[5]</w:t>
      </w:r>
      <w:r w:rsidR="004324E2">
        <w:fldChar w:fldCharType="end"/>
      </w:r>
      <w:r w:rsidR="004324E2">
        <w:t>.</w:t>
      </w:r>
      <w:r w:rsidR="00595C36">
        <w:t xml:space="preserve"> </w:t>
      </w:r>
      <w:r w:rsidR="00AE563E">
        <w:t>As</w:t>
      </w:r>
      <w:r w:rsidR="004501B8">
        <w:t xml:space="preserve"> the base of polar food webs, </w:t>
      </w:r>
      <w:r w:rsidR="00AE563E">
        <w:t xml:space="preserve">changing </w:t>
      </w:r>
      <w:r w:rsidR="004501B8">
        <w:t xml:space="preserve">phytoplankton dynamics </w:t>
      </w:r>
      <w:r w:rsidR="00AE563E" w:rsidRPr="00AE563E">
        <w:t xml:space="preserve">can have repercussions </w:t>
      </w:r>
      <w:r w:rsidR="00AE563E">
        <w:t>across</w:t>
      </w:r>
      <w:r w:rsidR="00AE563E" w:rsidRPr="00AE563E">
        <w:t xml:space="preserve"> all trophic levels</w:t>
      </w:r>
      <w:r w:rsidR="00AE563E">
        <w:t xml:space="preserve">. </w:t>
      </w:r>
    </w:p>
    <w:p w14:paraId="1518D6D3" w14:textId="77777777" w:rsidR="00B01F9F" w:rsidRDefault="0047715D" w:rsidP="00B01F9F">
      <w:pPr>
        <w:ind w:firstLine="357"/>
      </w:pPr>
      <w:r w:rsidRPr="0047715D">
        <w:t>Polar regions</w:t>
      </w:r>
      <w:r w:rsidR="000E3747">
        <w:t xml:space="preserve"> play a pivotal role in carbon cycling, representing almost half of the global CO</w:t>
      </w:r>
      <w:r w:rsidR="000E3747">
        <w:rPr>
          <w:vertAlign w:val="subscript"/>
        </w:rPr>
        <w:t>2</w:t>
      </w:r>
      <w:r w:rsidR="000E3747">
        <w:t xml:space="preserve"> sequestration </w:t>
      </w:r>
      <w:r w:rsidR="000E3747" w:rsidRPr="0047715D">
        <w:t xml:space="preserve">through microbial photosynthesis </w:t>
      </w:r>
      <w:r w:rsidR="00410BE6">
        <w:fldChar w:fldCharType="begin"/>
      </w:r>
      <w:r w:rsidR="00410BE6">
        <w:instrText xml:space="preserve"> ADDIN ZOTERO_ITEM CSL_CITATION {"citationID":"cduR7QGM","properties":{"formattedCitation":"[9]","plainCitation":"[9]","noteIndex":0},"citationItems":[{"id":5341,"uris":["http://zotero.org/groups/4635591/items/JFEIV6T7"],"itemData":{"id":5341,"type":"article-journal","abstract":"Precautionary conservation and cooperative global governance are needed to protect Antarctic blue carbon: the world's largest increasing natural form of carbon storage with high sequestration potential. As patterns of ice loss around Antarctica become more uniform, there is an underlying increase in carbon capture-to-storage-to-sequestration on the seafloor. The amount of carbon captured per unit area is increasing and the area available to blue carbon is also increasing. Carbon sequestration could further increase under moderate (+1°C) ocean warming, contrary to decreasing global blue carbon stocks elsewhere. For example, in warmer waters, mangroves and seagrasses are in decline and benthic organisms are close to their physiological limits, so a 1°C increase in water temperature could push them above their thermal tolerance (e.g. bleaching of coral reefs). In contrast, on the basis of past change and current research, we expect that Antarctic blue carbon could increase by orders of magnitude. The Antarctic seafloor is biophysically unique and the site of carbon sequestration, the benthos, faces less anthropogenic disturbance than any other ocean continental shelf environment. This isolation imparts both vulnerability to change, and an avenue to conserve one of the world's last biodiversity refuges. In economic terms, the value of Antarctic blue carbon is estimated at between £0.65 and £1.76 billion (~2.27 billion USD) for sequestered carbon in the benthos around the continental shelf. To balance biodiversity protection against society's economic objectives, this paper builds on a proposal incentivising protection by building a 'non-market framework' via the 2015 Paris Agreement to the United Nations Framework Convention on Climate Change. This could be connected and coordinated through the Antarctic Treaty System to promote and motivate member states to value Antarctic blue carbon and maintain scientific integrity and conservation for the positive societal values ingrained in the Antarctic Treaty System.","container-title":"Global Change Biology","DOI":"10.1111/gcb.15392","ISSN":"1365-2486","issue":"1","journalAbbreviation":"Glob Chang Biol","language":"eng","note":"PMID: 33064891","page":"5-12","source":"PubMed","title":"Perspective: Increasing blue carbon around Antarctica is an ecosystem service of considerable societal and economic value worth protecting","title-short":"Perspective","volume":"27","author":[{"family":"Bax","given":"Narissa"},{"family":"Sands","given":"Chester J."},{"family":"Gogarty","given":"Brendan"},{"family":"Downey","given":"Rachel V."},{"family":"Moreau","given":"Camille V. E."},{"family":"Moreno","given":"Bernabé"},{"family":"Held","given":"Christoph"},{"family":"Paulsen","given":"Maria L."},{"family":"McGee","given":"Jeffrey"},{"family":"Haward","given":"Marcus"},{"family":"Barnes","given":"David K. A."}],"issued":{"date-parts":[["2021",1]]},"citation-key":"bax2021"}}],"schema":"https://github.com/citation-style-language/schema/raw/master/csl-citation.json"} </w:instrText>
      </w:r>
      <w:r w:rsidR="00410BE6">
        <w:fldChar w:fldCharType="separate"/>
      </w:r>
      <w:r w:rsidR="00410BE6">
        <w:rPr>
          <w:noProof/>
        </w:rPr>
        <w:t>[9]</w:t>
      </w:r>
      <w:r w:rsidR="00410BE6">
        <w:fldChar w:fldCharType="end"/>
      </w:r>
      <w:r w:rsidR="00410BE6">
        <w:t xml:space="preserve">. </w:t>
      </w:r>
      <w:r w:rsidR="00ED2587">
        <w:t xml:space="preserve">Here, phytoplankton </w:t>
      </w:r>
      <w:r w:rsidR="006D3E38">
        <w:t>form</w:t>
      </w:r>
      <w:r w:rsidR="00894046">
        <w:t xml:space="preserve"> the </w:t>
      </w:r>
      <w:r w:rsidR="00ED2587" w:rsidRPr="0047715D">
        <w:t>biological carbon pump</w:t>
      </w:r>
      <w:r w:rsidR="00894046">
        <w:t xml:space="preserve">, </w:t>
      </w:r>
      <w:r w:rsidR="00ED2587" w:rsidRPr="0047715D">
        <w:t>facilitat</w:t>
      </w:r>
      <w:r w:rsidR="00894046">
        <w:t xml:space="preserve">ing </w:t>
      </w:r>
      <w:r w:rsidR="00ED2587">
        <w:t xml:space="preserve">the </w:t>
      </w:r>
      <w:r w:rsidR="00ED2587" w:rsidRPr="0047715D">
        <w:t>drawdown of atmospheric carbon to the ocean's interior</w:t>
      </w:r>
      <w:r w:rsidR="005A39A3">
        <w:t xml:space="preserve"> </w:t>
      </w:r>
      <w:r w:rsidR="005A39A3">
        <w:fldChar w:fldCharType="begin"/>
      </w:r>
      <w:r w:rsidR="005A39A3">
        <w:instrText xml:space="preserve"> ADDIN ZOTERO_ITEM CSL_CITATION {"citationID":"rwQDzq6P","properties":{"formattedCitation":"[1]","plainCitation":"[1]","noteIndex":0},"citationItems":[{"id":5239,"uris":["http://zotero.org/groups/4635591/items/Q7HZQBW5"],"itemData":{"id":5239,"type":"article-journal","abstract":"Photosynthesis evolved in the ocean more than 2 billion years ago and is now performed by a wide range of evolutionarily distinct organisms, including both prokaryotes and eukaryotes. Our appreciation of their abundance, distributions, and contributions to primary production in the ocean has been increasing since they were first discovered in the seventeenth century and has now been enhanced by data emerging from the Tara Oceans project, which performed a comprehensive worldwide sampling of plankton in the upper layers of the ocean between 2009 and 2013. Largely using recent data from Tara Oceans, here we review the geographic distributions of phytoplankton in the global ocean and their diversity, abundance, and standing stock biomass. We also discuss how omics-based information can be incorporated into studies of photosynthesis in the ocean and show the likely importance of mixotrophs and photosymbionts.","container-title":"Annual Review of Marine Science","DOI":"10.1146/annurev-marine-010419-010706","issue":"1","note":"_eprint: https://doi.org/10.1146/annurev-marine-010419-010706\nPMID: 31899671","page":"233-265","source":"Annual Reviews","title":"Phytoplankton in the Tara Ocean","URL":"https://doi.org/10.1146/annurev-marine-010419-010706","volume":"12","author":[{"family":"Pierella Karlusich","given":"Juan José"},{"family":"Ibarbalz","given":"Federico M."},{"family":"Bowler","given":"Chris"}],"accessed":{"date-parts":[["2023",12,12]]},"issued":{"date-parts":[["2020"]]},"citation-key":"pierellakarlusich2020"}}],"schema":"https://github.com/citation-style-language/schema/raw/master/csl-citation.json"} </w:instrText>
      </w:r>
      <w:r w:rsidR="005A39A3">
        <w:fldChar w:fldCharType="separate"/>
      </w:r>
      <w:r w:rsidR="005A39A3">
        <w:rPr>
          <w:noProof/>
        </w:rPr>
        <w:t>[1]</w:t>
      </w:r>
      <w:r w:rsidR="005A39A3">
        <w:fldChar w:fldCharType="end"/>
      </w:r>
      <w:r w:rsidR="005A39A3">
        <w:t>.</w:t>
      </w:r>
      <w:r w:rsidR="002D051D">
        <w:t xml:space="preserve"> T</w:t>
      </w:r>
      <w:r w:rsidR="007342DF">
        <w:t xml:space="preserve">he </w:t>
      </w:r>
      <w:r w:rsidR="007342DF" w:rsidRPr="0047715D">
        <w:t>increased solubility of CO</w:t>
      </w:r>
      <w:r w:rsidR="007342DF">
        <w:rPr>
          <w:vertAlign w:val="subscript"/>
        </w:rPr>
        <w:t>2</w:t>
      </w:r>
      <w:r w:rsidR="007342DF" w:rsidRPr="0047715D">
        <w:t xml:space="preserve"> at low water temperatures leads to substantial carbon sequestration through deep water formation at the poles, establishing a crucial carbon export pathway from surface waters to the deep ocean </w:t>
      </w:r>
      <w:r w:rsidR="00A10328">
        <w:fldChar w:fldCharType="begin"/>
      </w:r>
      <w:r w:rsidR="00A10328">
        <w:instrText xml:space="preserve"> ADDIN ZOTERO_ITEM CSL_CITATION {"citationID":"Ak6tfWvL","properties":{"formattedCitation":"[5,7]","plainCitation":"[5,7]","noteIndex":0},"citationItems":[{"id":4503,"uris":["http://zotero.org/groups/4635591/items/CTXMER4H"],"itemData":{"id":4503,"type":"article-journal","abstract":"Microalgae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00A10328">
        <w:rPr>
          <w:rFonts w:ascii="Cambria Math" w:hAnsi="Cambria Math" w:cs="Cambria Math"/>
        </w:rPr>
        <w:instrText>∼</w:instrText>
      </w:r>
      <w:r w:rsidR="00A10328">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A10328">
        <w:fldChar w:fldCharType="separate"/>
      </w:r>
      <w:r w:rsidR="00A10328">
        <w:rPr>
          <w:noProof/>
        </w:rPr>
        <w:t>[5,7]</w:t>
      </w:r>
      <w:r w:rsidR="00A10328">
        <w:fldChar w:fldCharType="end"/>
      </w:r>
      <w:r w:rsidR="00A10328">
        <w:t xml:space="preserve">. </w:t>
      </w:r>
      <w:r w:rsidR="0053270E">
        <w:t xml:space="preserve">Further, </w:t>
      </w:r>
      <w:r w:rsidR="00BA12C6" w:rsidRPr="0047715D">
        <w:t>substantial CO</w:t>
      </w:r>
      <w:r w:rsidR="00BA12C6">
        <w:rPr>
          <w:vertAlign w:val="subscript"/>
        </w:rPr>
        <w:t>2</w:t>
      </w:r>
      <w:r w:rsidR="00BA12C6">
        <w:t xml:space="preserve"> </w:t>
      </w:r>
      <w:r w:rsidR="00BA12C6" w:rsidRPr="0047715D">
        <w:t>sequestration a</w:t>
      </w:r>
      <w:r w:rsidR="00BA12C6">
        <w:t>rises from h</w:t>
      </w:r>
      <w:r w:rsidR="00BA12C6" w:rsidRPr="00F51BEC">
        <w:t>igh river inputs</w:t>
      </w:r>
      <w:r w:rsidR="00BA12C6">
        <w:t xml:space="preserve"> and the </w:t>
      </w:r>
      <w:r w:rsidR="00B94FB5">
        <w:t>resistance</w:t>
      </w:r>
      <w:r w:rsidR="00BA12C6">
        <w:t xml:space="preserve"> of the </w:t>
      </w:r>
      <w:r w:rsidR="00BA12C6" w:rsidRPr="0047715D">
        <w:t>terrestrial dissolved organic matter entering the Arctic basin</w:t>
      </w:r>
      <w:r w:rsidR="00185D1C">
        <w:t xml:space="preserve"> </w:t>
      </w:r>
      <w:r w:rsidR="00B94FB5">
        <w:t xml:space="preserve">to degradation </w:t>
      </w:r>
      <w:r w:rsidR="00185D1C" w:rsidRPr="00F51BEC">
        <w:fldChar w:fldCharType="begin"/>
      </w:r>
      <w:r w:rsidR="00185D1C">
        <w:instrText xml:space="preserve"> ADDIN ZOTERO_ITEM CSL_CITATION {"citationID":"dYv9uZ59","properties":{"formattedCitation":"[10]","plainCitation":"[10]","noteIndex":0},"citationItems":[{"id":5285,"uris":["http://zotero.org/groups/4635591/items/LDX7SAKQ"],"itemData":{"id":5285,"type":"article-journal","abstract":"Polar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185D1C" w:rsidRPr="00F51BEC">
        <w:fldChar w:fldCharType="separate"/>
      </w:r>
      <w:r w:rsidR="00185D1C">
        <w:rPr>
          <w:noProof/>
        </w:rPr>
        <w:t>[10]</w:t>
      </w:r>
      <w:r w:rsidR="00185D1C" w:rsidRPr="00F51BEC">
        <w:fldChar w:fldCharType="end"/>
      </w:r>
      <w:r w:rsidR="00185D1C">
        <w:t xml:space="preserve">. </w:t>
      </w:r>
    </w:p>
    <w:p w14:paraId="482A161D" w14:textId="170BB8E1" w:rsidR="002F05BF" w:rsidRDefault="00323E63" w:rsidP="00B01F9F">
      <w:pPr>
        <w:ind w:firstLine="357"/>
      </w:pPr>
      <w:r w:rsidRPr="00323E63">
        <w:t xml:space="preserve">The dynamics of </w:t>
      </w:r>
      <w:r w:rsidR="009836B6">
        <w:t xml:space="preserve">polar </w:t>
      </w:r>
      <w:r w:rsidRPr="00323E63">
        <w:t xml:space="preserve">phytoplankton blooms are currently undergoing substantial changes in both total annual productivity and seasonal peaks, primarily </w:t>
      </w:r>
      <w:r w:rsidR="00555214">
        <w:t>driven by</w:t>
      </w:r>
      <w:r w:rsidRPr="00323E63">
        <w:t xml:space="preserve"> climate change </w:t>
      </w:r>
      <w:r w:rsidR="009836B6" w:rsidRPr="00FD4048">
        <w:fldChar w:fldCharType="begin"/>
      </w:r>
      <w:r w:rsidR="009836B6">
        <w:instrText xml:space="preserve"> ADDIN ZOTERO_ITEM CSL_CITATION {"citationID":"koR1Zqyd","properties":{"formattedCitation":"[7,11]","plainCitation":"[7,11]","noteIndex":0},"citationItems":[{"id":2493,"uris":["http://zotero.org/groups/4635591/items/BYAAR32N"],"itemData":{"id":2493,"type":"article-journal","abstract":"Over the seasons, Arctic diatom species occupy shifting habitats defined by contrasting light climates, constrained by snow and ice cover dynamics interacting with extreme photoperiod and solar angle variations. How Arctic diatom photoadaptation strategies differ across their heterogeneous light niches remains a poorly documented but crucial missing link to anticipate Arctic Ocean responses to shrinking sea-ice and increasing light. To address this question, we selected five Arctic diatom species with diverse life traits, representative of distinct light niches across the seasonal light environment continuum: from snow-covered dimly lit bottom ice to summer stratified waters. We studied their photoacclimation plasticity to two growth light levels and the subsequent responses of their nonphotochemical quenching (NPQ) and xanthophyll cycle to both dark incubations and light shifts. We deciphered NPQ and xanthophyll cycle tuning in darkness and their light-dependent induction kinetics, which aligned with species' light niche occupancy. In ice-related species, NPQ was sustained in darkness and its induction was more reactive to moderate light shifts. Open-water species triggered strong NPQ induction in darkness and reached higher maximal NPQ under high light. Marginal ice zone species showed strong adaptation to light fluctuations with a dark response fine-tuned depending upon light history. We argue these traits are anchored in diverging photoadaption strategies fostering Arctic diatom success in their respective light niches.","container-title":"Limnology and Oceanography","DOI":"https://doi.org/10.1002/lno.11587","ISSN":"1939-5590","issue":"S1","language":"en","license":"© 2020 The Authors. Limnology and Oceanography published by Wiley Periodicals LLC on behalf of Association for the Sciences of Limnology and Oceanography.","note":"_eprint: https://aslopubs.onlinelibrary.wiley.com/doi/pdf/10.1002/lno.11587","page":"S231-S245","source":"Wiley Online Library","title":"Contrasting nonphotochemical quenching patterns under high light and darkness aligns with light niche occupancy in Arctic diatoms","URL":"https://aslopubs.onlinelibrary.wiley.com/doi/abs/10.1002/lno.11587","volume":"66","author":[{"family":"Croteau","given":"Dany"},{"family":"Guérin","given":"Sébastien"},{"family":"Bruyant","given":"Flavienne"},{"family":"Ferland","given":"Joannie"},{"family":"Campbell","given":"Douglas A."},{"family":"Babin","given":"Marcel"},{"family":"Lavaud","given":"Johann"}],"accessed":{"date-parts":[["2021",4,1]]},"issued":{"date-parts":[["2021"]]},"citation-key":"croteau2021"}},{"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9836B6" w:rsidRPr="00FD4048">
        <w:fldChar w:fldCharType="separate"/>
      </w:r>
      <w:r w:rsidR="009836B6">
        <w:rPr>
          <w:lang w:val="en-US"/>
        </w:rPr>
        <w:t>[7,11]</w:t>
      </w:r>
      <w:r w:rsidR="009836B6" w:rsidRPr="00FD4048">
        <w:fldChar w:fldCharType="end"/>
      </w:r>
      <w:r w:rsidR="009836B6">
        <w:t xml:space="preserve">. </w:t>
      </w:r>
      <w:r w:rsidR="00455AD3">
        <w:t>I</w:t>
      </w:r>
      <w:r w:rsidR="00455AD3" w:rsidRPr="00555214">
        <w:t>n the Arctic, the pace of warming is accelerating, resulting in multifaceted alterations within the marine ecosystem.</w:t>
      </w:r>
      <w:r w:rsidR="009C6246">
        <w:t xml:space="preserve"> </w:t>
      </w:r>
      <w:r w:rsidR="00640821">
        <w:t xml:space="preserve">The warming-induced </w:t>
      </w:r>
      <w:r w:rsidR="00640821" w:rsidRPr="00555214">
        <w:t>reduction in sea ice extent and thickness has increased light availability,</w:t>
      </w:r>
      <w:r w:rsidR="002C0A8D">
        <w:t xml:space="preserve"> </w:t>
      </w:r>
      <w:r w:rsidR="00640821" w:rsidRPr="00555214">
        <w:t xml:space="preserve">extending the phytoplankton growing season and expanding </w:t>
      </w:r>
      <w:r w:rsidR="002C0A8D">
        <w:t xml:space="preserve">their </w:t>
      </w:r>
      <w:r w:rsidR="00640821" w:rsidRPr="00555214">
        <w:t>open-water habitats</w:t>
      </w:r>
      <w:r w:rsidR="002C0A8D">
        <w:t xml:space="preserve"> </w:t>
      </w:r>
      <w:r w:rsidR="009C6246">
        <w:fldChar w:fldCharType="begin"/>
      </w:r>
      <w:r w:rsidR="009C6246">
        <w:instrText xml:space="preserve"> ADDIN ZOTERO_ITEM CSL_CITATION {"citationID":"fa3FtHB8","properties":{"formattedCitation":"[7]","plainCitation":"[7]","noteIndex":0},"citationItems":[{"id":4536,"uris":["http://zotero.org/groups/4635591/items/VQA49E8B"],"itemData":{"id":4536,"type":"article-journal","abstract":"Changes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9C6246">
        <w:fldChar w:fldCharType="separate"/>
      </w:r>
      <w:r w:rsidR="009C6246">
        <w:rPr>
          <w:noProof/>
        </w:rPr>
        <w:t>[7]</w:t>
      </w:r>
      <w:r w:rsidR="009C6246">
        <w:fldChar w:fldCharType="end"/>
      </w:r>
      <w:r w:rsidR="009C6246">
        <w:t>.</w:t>
      </w:r>
      <w:r w:rsidR="00482C57">
        <w:t xml:space="preserve"> </w:t>
      </w:r>
      <w:r w:rsidR="00086523" w:rsidRPr="00555214">
        <w:t xml:space="preserve">Simultaneously, </w:t>
      </w:r>
      <w:r w:rsidR="00086523">
        <w:t>escalating</w:t>
      </w:r>
      <w:r w:rsidR="00086523" w:rsidRPr="00555214">
        <w:t xml:space="preserve"> freshwater inputs from melting contribute to </w:t>
      </w:r>
      <w:r w:rsidR="00086523">
        <w:t xml:space="preserve">an increase in </w:t>
      </w:r>
      <w:r w:rsidR="00086523" w:rsidRPr="00555214">
        <w:t>vertical stratification, influencing nutrient availability</w:t>
      </w:r>
      <w:r w:rsidR="00086523">
        <w:t xml:space="preserve">. </w:t>
      </w:r>
      <w:r w:rsidR="00482C57">
        <w:t>However, these effects are</w:t>
      </w:r>
      <w:r w:rsidR="00086523" w:rsidRPr="00555214">
        <w:t xml:space="preserve"> counterbalanced by heightened storm frequency and increased wind speeds, fostering vertical nutrient mixing</w:t>
      </w:r>
      <w:r w:rsidR="00482C57">
        <w:t xml:space="preserve"> </w:t>
      </w:r>
      <w:r w:rsidR="00482C57">
        <w:fldChar w:fldCharType="begin"/>
      </w:r>
      <w:r w:rsidR="00F10C65">
        <w:instrText xml:space="preserve"> ADDIN ZOTERO_ITEM CSL_CITATION {"citationID":"CpLSPJtt","properties":{"formattedCitation":"[7]","plainCitation":"[7]","noteIndex":0},"citationItems":[{"id":4536,"uris":["http://zotero.org/groups/4635591/items/VQA49E8B"],"itemData":{"id":4536,"type":"article-journal","abstract":"Changes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482C57">
        <w:fldChar w:fldCharType="separate"/>
      </w:r>
      <w:r w:rsidR="00482C57">
        <w:rPr>
          <w:noProof/>
        </w:rPr>
        <w:t>[7]</w:t>
      </w:r>
      <w:r w:rsidR="00482C57">
        <w:fldChar w:fldCharType="end"/>
      </w:r>
      <w:r w:rsidR="00482C57">
        <w:t>.</w:t>
      </w:r>
      <w:r w:rsidR="00FB5F86">
        <w:t xml:space="preserve"> </w:t>
      </w:r>
      <w:r w:rsidRPr="00323E63">
        <w:t xml:space="preserve">Further, </w:t>
      </w:r>
      <w:r w:rsidR="009C78EF">
        <w:t>ocean acidification results in reduced calcification</w:t>
      </w:r>
      <w:r w:rsidR="00836843">
        <w:t xml:space="preserve"> and</w:t>
      </w:r>
      <w:r w:rsidR="009C78EF">
        <w:t xml:space="preserve"> </w:t>
      </w:r>
      <w:r w:rsidRPr="00323E63">
        <w:t xml:space="preserve">elevated water temperatures </w:t>
      </w:r>
      <w:r w:rsidR="00BB31E1" w:rsidRPr="00555214">
        <w:t>both boost metabolic activity</w:t>
      </w:r>
      <w:r w:rsidR="00836843">
        <w:t xml:space="preserve"> for some species</w:t>
      </w:r>
      <w:r w:rsidR="00BB31E1" w:rsidRPr="00555214">
        <w:t xml:space="preserve"> </w:t>
      </w:r>
      <w:r w:rsidR="00836843">
        <w:t>while posing</w:t>
      </w:r>
      <w:r w:rsidR="00BB31E1">
        <w:t xml:space="preserve"> challenges for obligate cold extremophiles</w:t>
      </w:r>
      <w:r w:rsidR="00BB31E1" w:rsidRPr="00555214">
        <w:t xml:space="preserve"> </w:t>
      </w:r>
      <w:r w:rsidR="00836238" w:rsidRPr="00A81984">
        <w:fldChar w:fldCharType="begin"/>
      </w:r>
      <w:r w:rsidR="00836238" w:rsidRPr="00A81984">
        <w:instrText xml:space="preserve"> ADDIN ZOTERO_ITEM CSL_CITATION {"citationID":"9ef1EpMn","properties":{"formattedCitation":"[7,12]","plainCitation":"[7,12]","noteIndex":0},"citationItems":[{"id":4536,"uris":["http://zotero.org/groups/4635591/items/VQA49E8B"],"itemData":{"id":4536,"type":"article-journal","abstract":"Changes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A."}],"accessed":{"date-parts":[["2023",12,12]]},"issued":{"date-parts":[["2022"]]},"citation-key":"cvetkovska2022"}}],"schema":"https://github.com/citation-style-language/schema/raw/master/csl-citation.json"} </w:instrText>
      </w:r>
      <w:r w:rsidR="00836238" w:rsidRPr="00A81984">
        <w:fldChar w:fldCharType="separate"/>
      </w:r>
      <w:r w:rsidR="00836238" w:rsidRPr="00A81984">
        <w:rPr>
          <w:noProof/>
        </w:rPr>
        <w:t>[7,12]</w:t>
      </w:r>
      <w:r w:rsidR="00836238" w:rsidRPr="00A81984">
        <w:fldChar w:fldCharType="end"/>
      </w:r>
      <w:r w:rsidR="00836238">
        <w:t xml:space="preserve">. </w:t>
      </w:r>
    </w:p>
    <w:p w14:paraId="6D1971BB" w14:textId="23BFC081" w:rsidR="008B2ED3" w:rsidRDefault="00555214" w:rsidP="00B01F9F">
      <w:pPr>
        <w:ind w:firstLine="357"/>
      </w:pPr>
      <w:r w:rsidRPr="00555214">
        <w:t>The</w:t>
      </w:r>
      <w:r w:rsidR="002F05BF">
        <w:t>se</w:t>
      </w:r>
      <w:r w:rsidRPr="00555214">
        <w:t xml:space="preserve"> climate-driven modifications </w:t>
      </w:r>
      <w:r w:rsidR="00A8497D">
        <w:t xml:space="preserve">extend across the </w:t>
      </w:r>
      <w:r w:rsidR="00A8497D" w:rsidRPr="00305CC4">
        <w:t>atmosphere, cryosphere</w:t>
      </w:r>
      <w:r w:rsidR="005B334C">
        <w:t>,</w:t>
      </w:r>
      <w:r w:rsidR="00A8497D" w:rsidRPr="00305CC4">
        <w:t xml:space="preserve"> and ocean</w:t>
      </w:r>
      <w:r w:rsidR="005B334C">
        <w:t xml:space="preserve">, </w:t>
      </w:r>
      <w:r w:rsidR="00F54373">
        <w:t xml:space="preserve">and greatly alter marine ecological dynamics, including </w:t>
      </w:r>
      <w:r w:rsidR="00AA378E" w:rsidRPr="00305CC4">
        <w:t xml:space="preserve">productivity, </w:t>
      </w:r>
      <w:r w:rsidR="00F54373">
        <w:t xml:space="preserve">interspecific </w:t>
      </w:r>
      <w:r w:rsidR="00F54373" w:rsidRPr="00305CC4">
        <w:t>interactions, population mixing</w:t>
      </w:r>
      <w:r w:rsidR="00F54373">
        <w:t>,</w:t>
      </w:r>
      <w:r w:rsidR="00F54373" w:rsidRPr="00305CC4">
        <w:t xml:space="preserve"> and pathogen and disease transmission</w:t>
      </w:r>
      <w:r w:rsidR="00F54373">
        <w:t xml:space="preserve"> </w:t>
      </w:r>
      <w:r w:rsidR="00F54373">
        <w:fldChar w:fldCharType="begin"/>
      </w:r>
      <w:r w:rsidR="00F10C65">
        <w:instrText xml:space="preserve"> ADDIN ZOTERO_ITEM CSL_CITATION {"citationID":"tjxuoRSH","properties":{"formattedCitation":"[7]","plainCitation":"[7]","noteIndex":0},"citationItems":[{"id":4536,"uris":["http://zotero.org/groups/4635591/items/VQA49E8B"],"itemData":{"id":4536,"type":"article-journal","abstract":"Changes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sidR="00F54373">
        <w:fldChar w:fldCharType="separate"/>
      </w:r>
      <w:r w:rsidR="00F54373">
        <w:rPr>
          <w:noProof/>
        </w:rPr>
        <w:t>[7]</w:t>
      </w:r>
      <w:r w:rsidR="00F54373">
        <w:fldChar w:fldCharType="end"/>
      </w:r>
      <w:r w:rsidR="00F54373">
        <w:t xml:space="preserve">. </w:t>
      </w:r>
      <w:r w:rsidR="008B2ED3">
        <w:t xml:space="preserve">Comprehending the </w:t>
      </w:r>
      <w:r w:rsidR="008B2ED3" w:rsidRPr="00323E63">
        <w:t>adaptations</w:t>
      </w:r>
      <w:r w:rsidR="008B2ED3">
        <w:t xml:space="preserve"> and ecophysiology of </w:t>
      </w:r>
      <w:r w:rsidR="008B2ED3" w:rsidRPr="00323E63">
        <w:t xml:space="preserve">psychrophilic phytoplankton becomes </w:t>
      </w:r>
      <w:r w:rsidR="008B2ED3">
        <w:t>imperative</w:t>
      </w:r>
      <w:r w:rsidR="008B2ED3" w:rsidRPr="00323E63">
        <w:t xml:space="preserve"> in anticipating the consequences of these rapid global changes.</w:t>
      </w:r>
    </w:p>
    <w:p w14:paraId="236E2C8C" w14:textId="77777777" w:rsidR="00DE20EF" w:rsidRDefault="00DE20EF" w:rsidP="0005751C">
      <w:pPr>
        <w:rPr>
          <w:b/>
          <w:bCs/>
        </w:rPr>
      </w:pPr>
    </w:p>
    <w:p w14:paraId="382476B2" w14:textId="47D076E6" w:rsidR="00D94A8A" w:rsidRPr="00DE20EF" w:rsidRDefault="00BD0A2A" w:rsidP="0005751C">
      <w:pPr>
        <w:rPr>
          <w:b/>
          <w:bCs/>
        </w:rPr>
      </w:pPr>
      <w:r w:rsidRPr="00E51232">
        <w:rPr>
          <w:b/>
          <w:bCs/>
        </w:rPr>
        <w:t>Psychrophilic Adaptations</w:t>
      </w:r>
      <w:r>
        <w:t xml:space="preserve"> </w:t>
      </w:r>
      <w:r w:rsidR="00051099">
        <w:t xml:space="preserve"> </w:t>
      </w:r>
    </w:p>
    <w:p w14:paraId="7F656050" w14:textId="6CDA9C6C" w:rsidR="00E75538" w:rsidRDefault="006772FB" w:rsidP="00117ABC">
      <w:pPr>
        <w:ind w:firstLine="357"/>
      </w:pPr>
      <w:r>
        <w:t xml:space="preserve">Numerous </w:t>
      </w:r>
      <w:r w:rsidR="002C58FC">
        <w:t xml:space="preserve">known adaptations </w:t>
      </w:r>
      <w:r w:rsidR="00361BF7">
        <w:t xml:space="preserve">enable phytoplankton to survive in </w:t>
      </w:r>
      <w:r w:rsidR="000D174B">
        <w:t xml:space="preserve">extreme </w:t>
      </w:r>
      <w:r w:rsidR="00BB7F60">
        <w:t xml:space="preserve">polar </w:t>
      </w:r>
      <w:r w:rsidR="00361BF7">
        <w:t>environments.</w:t>
      </w:r>
      <w:r w:rsidR="00554586">
        <w:t xml:space="preserve"> </w:t>
      </w:r>
      <w:r w:rsidR="00E75538">
        <w:t xml:space="preserve">Microbes inhabiting sea ice must contend with </w:t>
      </w:r>
      <w:r w:rsidR="00716F32" w:rsidRPr="00C947F7">
        <w:t>solar, osmotic, oxidative and nutrient stress</w:t>
      </w:r>
      <w:r w:rsidR="00716F32">
        <w:t xml:space="preserve"> </w:t>
      </w:r>
      <w:r w:rsidR="00716F32">
        <w:fldChar w:fldCharType="begin"/>
      </w:r>
      <w:r w:rsidR="00716F32">
        <w:instrText xml:space="preserve"> ADDIN ZOTERO_ITEM CSL_CITATION {"citationID":"9IgNmdFw","properties":{"formattedCitation":"[10]","plainCitation":"[10]","noteIndex":0},"citationItems":[{"id":5285,"uris":["http://zotero.org/groups/4635591/items/LDX7SAKQ"],"itemData":{"id":5285,"type":"article-journal","abstract":"Polar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716F32">
        <w:fldChar w:fldCharType="separate"/>
      </w:r>
      <w:r w:rsidR="00716F32">
        <w:rPr>
          <w:noProof/>
        </w:rPr>
        <w:t>[10]</w:t>
      </w:r>
      <w:r w:rsidR="00716F32">
        <w:fldChar w:fldCharType="end"/>
      </w:r>
      <w:r w:rsidR="006E0D21">
        <w:t>.</w:t>
      </w:r>
      <w:r w:rsidR="00142E55">
        <w:t xml:space="preserve"> </w:t>
      </w:r>
      <w:r w:rsidR="00505553">
        <w:t xml:space="preserve">Further, as </w:t>
      </w:r>
      <w:r w:rsidR="00505553" w:rsidRPr="0086056F">
        <w:t>poikilotherm</w:t>
      </w:r>
      <w:r w:rsidR="00505553">
        <w:t xml:space="preserve">s, </w:t>
      </w:r>
      <w:r w:rsidR="00264FFE">
        <w:t xml:space="preserve">they </w:t>
      </w:r>
      <w:r w:rsidR="00505553">
        <w:t xml:space="preserve">must overcome the severe </w:t>
      </w:r>
      <w:r w:rsidR="00505553" w:rsidRPr="003A4DF1">
        <w:t>inhibiting effects</w:t>
      </w:r>
      <w:r w:rsidR="00505553">
        <w:t xml:space="preserve"> of a cold, </w:t>
      </w:r>
      <w:r w:rsidR="00142E55">
        <w:t>low-energy</w:t>
      </w:r>
      <w:r w:rsidR="00505553">
        <w:t xml:space="preserve"> environment. </w:t>
      </w:r>
      <w:r w:rsidR="00142E55">
        <w:t>C</w:t>
      </w:r>
      <w:r w:rsidR="00716F32">
        <w:t xml:space="preserve">old temperatures </w:t>
      </w:r>
      <w:r w:rsidR="00716F32" w:rsidRPr="003A4DF1">
        <w:t>place severe physiochemical constraints</w:t>
      </w:r>
      <w:r w:rsidR="00716F32">
        <w:t xml:space="preserve"> on </w:t>
      </w:r>
      <w:r w:rsidR="0031580B">
        <w:t xml:space="preserve">the cellular functions of these organisms, </w:t>
      </w:r>
      <w:r w:rsidR="00EB4842">
        <w:t xml:space="preserve">exerting a negative influence on </w:t>
      </w:r>
      <w:r w:rsidR="00EB4842" w:rsidRPr="003A4DF1">
        <w:t xml:space="preserve">water viscosity, solute diffusion rates, membrane fluidity, enzyme kinetics and macromolecule interactions </w:t>
      </w:r>
      <w:r w:rsidR="00EB4842" w:rsidRPr="003A4DF1">
        <w:fldChar w:fldCharType="begin"/>
      </w:r>
      <w:r w:rsidR="00EB4842">
        <w:instrText xml:space="preserve"> ADDIN ZOTERO_ITEM CSL_CITATION {"citationID":"xg3qpEzT","properties":{"formattedCitation":"[10]","plainCitation":"[10]","noteIndex":0},"citationItems":[{"id":5285,"uris":["http://zotero.org/groups/4635591/items/LDX7SAKQ"],"itemData":{"id":5285,"type":"article-journal","abstract":"Polar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EB4842" w:rsidRPr="003A4DF1">
        <w:fldChar w:fldCharType="separate"/>
      </w:r>
      <w:r w:rsidR="00EB4842">
        <w:rPr>
          <w:noProof/>
        </w:rPr>
        <w:t>[10]</w:t>
      </w:r>
      <w:r w:rsidR="00EB4842" w:rsidRPr="003A4DF1">
        <w:fldChar w:fldCharType="end"/>
      </w:r>
      <w:r w:rsidR="00EB4842">
        <w:t xml:space="preserve">. </w:t>
      </w:r>
    </w:p>
    <w:p w14:paraId="3297E695" w14:textId="4E4CB8BA" w:rsidR="00117ABC" w:rsidRDefault="000516BE" w:rsidP="00117ABC">
      <w:pPr>
        <w:ind w:firstLine="357"/>
      </w:pPr>
      <w:r>
        <w:t xml:space="preserve">As a result of their extreme environments, </w:t>
      </w:r>
      <w:r w:rsidR="00EB60CF">
        <w:t xml:space="preserve">psychrophilic phytoplankton exhibit high genetic divergence from closely related temperate species. </w:t>
      </w:r>
      <w:r w:rsidR="001D6634">
        <w:t xml:space="preserve">A study of the polar diatom </w:t>
      </w:r>
      <w:r w:rsidR="001D6634" w:rsidRPr="001D6634">
        <w:rPr>
          <w:i/>
          <w:iCs/>
        </w:rPr>
        <w:t>F. cylindrus</w:t>
      </w:r>
      <w:r w:rsidR="001D6634">
        <w:t xml:space="preserve"> found that approximately 25% of its genome consists of </w:t>
      </w:r>
      <w:r w:rsidR="001D6634" w:rsidRPr="00127D6C">
        <w:t>genetic loci with highly divergent</w:t>
      </w:r>
      <w:r w:rsidR="001D6634" w:rsidRPr="001D6634">
        <w:t xml:space="preserve"> </w:t>
      </w:r>
      <w:r w:rsidR="001D6634" w:rsidRPr="00127D6C">
        <w:t>alleles</w:t>
      </w:r>
      <w:r w:rsidR="001D6634">
        <w:t xml:space="preserve"> </w:t>
      </w:r>
      <w:r w:rsidR="001D6634" w:rsidRPr="00127D6C">
        <w:lastRenderedPageBreak/>
        <w:fldChar w:fldCharType="begin"/>
      </w:r>
      <w:r w:rsidR="001D6634">
        <w:instrText xml:space="preserve"> ADDIN ZOTERO_ITEM CSL_CITATION {"citationID":"nEoAJJ1e","properties":{"formattedCitation":"[13]","plainCitation":"[13]","noteIndex":0},"citationItems":[{"id":5219,"uris":["http://zotero.org/groups/4635591/items/48JQJQJD"],"itemData":{"id":5219,"type":"article-journal","abstract":"The genome of the Southern Ocean phytoplankton Fragilariopsis cylindrus differs markedly from the genomes of its more temperate relatives, with divergent alleles being differentially expressed in environmentally specific conditions such as freezing and darkness.","container-title":"Nature","DOI":"10.1038/nature20803","ISSN":"1476-4687","issue":"7638","language":"en","license":"2017 The Author(s)","note":"number: 7638\npublisher: Nature Publishing Group","page":"536-540","source":"www.nature.com","title":"Evolutionary genomics of the cold-adapted diatom Fragilariopsis cylindrus","URL":"https://www.nature.com/articles/nature20803","volume":"541","author":[{"family":"Mock","given":"Thomas"},{"family":"Otillar","given":"Robert P."},{"family":"Strauss","given":"Jan"},{"family":"McMullan","given":"Mark"},{"family":"Paajanen","given":"Pirita"},{"family":"Schmutz","given":"Jeremy"},{"family":"Salamov","given":"Asaf"},{"family":"Sanges","given":"Remo"},{"family":"Toseland","given":"Andrew"},{"family":"Ward","given":"Ben J."},{"family":"Allen","given":"Andrew E."},{"family":"Dupont","given":"Christopher L."},{"family":"Frickenhaus","given":"Stephan"},{"family":"Maumus","given":"Florian"},{"family":"Veluchamy","given":"Alaguraj"},{"family":"Wu","given":"Taoyang"},{"family":"Barry","given":"Kerrie W."},{"family":"Falciatore","given":"Angela"},{"family":"Ferrante","given":"Maria I."},{"family":"Fortunato","given":"Antonio E."},{"family":"Glöckner","given":"Gernot"},{"family":"Gruber","given":"Ansgar"},{"family":"Hipkin","given":"Rachel"},{"family":"Janech","given":"Michael G."},{"family":"Kroth","given":"Peter G."},{"family":"Leese","given":"Florian"},{"family":"Lindquist","given":"Erika A."},{"family":"Lyon","given":"Barbara R."},{"family":"Martin","given":"Joel"},{"family":"Mayer","given":"Christoph"},{"family":"Parker","given":"Micaela"},{"family":"Quesneville","given":"Hadi"},{"family":"Raymond","given":"James A."},{"family":"Uhlig","given":"Christiane"},{"family":"Valas","given":"Ruben E."},{"family":"Valentin","given":"Klaus U."},{"family":"Worden","given":"Alexandra Z."},{"family":"Armbrust","given":"E. Virginia"},{"family":"Clark","given":"Matthew D."},{"family":"Bowler","given":"Chris"},{"family":"Green","given":"Beverley R."},{"family":"Moulton","given":"Vincent"},{"family":"Oosterhout","given":"Cock","non-dropping-particle":"van"},{"family":"Grigoriev","given":"Igor V."}],"accessed":{"date-parts":[["2023",12,12]]},"issued":{"date-parts":[["2017",1]]},"citation-key":"mock2017"}}],"schema":"https://github.com/citation-style-language/schema/raw/master/csl-citation.json"} </w:instrText>
      </w:r>
      <w:r w:rsidR="001D6634" w:rsidRPr="00127D6C">
        <w:fldChar w:fldCharType="separate"/>
      </w:r>
      <w:r w:rsidR="001D6634">
        <w:rPr>
          <w:noProof/>
        </w:rPr>
        <w:t>[13]</w:t>
      </w:r>
      <w:r w:rsidR="001D6634" w:rsidRPr="00127D6C">
        <w:fldChar w:fldCharType="end"/>
      </w:r>
      <w:r w:rsidR="001D6634">
        <w:t xml:space="preserve">. Genes related to </w:t>
      </w:r>
      <w:r w:rsidR="001D6634" w:rsidRPr="00127D6C">
        <w:t>catalytic activity, transport,</w:t>
      </w:r>
      <w:r w:rsidR="001D6634">
        <w:t xml:space="preserve"> </w:t>
      </w:r>
      <w:r w:rsidR="001D6634" w:rsidRPr="00127D6C">
        <w:t>metabolic process</w:t>
      </w:r>
      <w:r w:rsidR="001D6634">
        <w:t>es</w:t>
      </w:r>
      <w:r w:rsidR="001D6634" w:rsidRPr="00127D6C">
        <w:t xml:space="preserve"> and </w:t>
      </w:r>
      <w:r w:rsidR="001D6634">
        <w:t xml:space="preserve">those </w:t>
      </w:r>
      <w:r w:rsidR="001D6634" w:rsidRPr="00127D6C">
        <w:t>integral to membrane</w:t>
      </w:r>
      <w:r w:rsidR="001D6634">
        <w:t>s were shown to be significantly enriched compared to temperate species</w:t>
      </w:r>
      <w:r w:rsidR="00505677">
        <w:t xml:space="preserve">, consistent with known microbial adaptations to cold temperatures </w:t>
      </w:r>
      <w:r w:rsidR="00505677" w:rsidRPr="00127D6C">
        <w:fldChar w:fldCharType="begin"/>
      </w:r>
      <w:r w:rsidR="00F10C65">
        <w:instrText xml:space="preserve"> ADDIN ZOTERO_ITEM CSL_CITATION {"citationID":"ER6Dnm1j","properties":{"formattedCitation":"[13]","plainCitation":"[13]","noteIndex":0},"citationItems":[{"id":5219,"uris":["http://zotero.org/groups/4635591/items/48JQJQJD"],"itemData":{"id":5219,"type":"article-journal","abstract":"The genome of the Southern Ocean phytoplankton Fragilariopsis cylindrus differs markedly from the genomes of its more temperate relatives, with divergent alleles being differentially expressed in environmentally specific conditions such as freezing and darkness.","container-title":"Nature","DOI":"10.1038/nature20803","ISSN":"1476-4687","issue":"7638","language":"en","license":"2017 The Author(s)","note":"number: 7638\npublisher: Nature Publishing Group","page":"536-540","source":"www.nature.com","title":"Evolutionary genomics of the cold-adapted diatom Fragilariopsis cylindrus","URL":"https://www.nature.com/articles/nature20803","volume":"541","author":[{"family":"Mock","given":"Thomas"},{"family":"Otillar","given":"Robert P."},{"family":"Strauss","given":"Jan"},{"family":"McMullan","given":"Mark"},{"family":"Paajanen","given":"Pirita"},{"family":"Schmutz","given":"Jeremy"},{"family":"Salamov","given":"Asaf"},{"family":"Sanges","given":"Remo"},{"family":"Toseland","given":"Andrew"},{"family":"Ward","given":"Ben J."},{"family":"Allen","given":"Andrew E."},{"family":"Dupont","given":"Christopher L."},{"family":"Frickenhaus","given":"Stephan"},{"family":"Maumus","given":"Florian"},{"family":"Veluchamy","given":"Alaguraj"},{"family":"Wu","given":"Taoyang"},{"family":"Barry","given":"Kerrie W."},{"family":"Falciatore","given":"Angela"},{"family":"Ferrante","given":"Maria I."},{"family":"Fortunato","given":"Antonio E."},{"family":"Glöckner","given":"Gernot"},{"family":"Gruber","given":"Ansgar"},{"family":"Hipkin","given":"Rachel"},{"family":"Janech","given":"Michael G."},{"family":"Kroth","given":"Peter G."},{"family":"Leese","given":"Florian"},{"family":"Lindquist","given":"Erika A."},{"family":"Lyon","given":"Barbara R."},{"family":"Martin","given":"Joel"},{"family":"Mayer","given":"Christoph"},{"family":"Parker","given":"Micaela"},{"family":"Quesneville","given":"Hadi"},{"family":"Raymond","given":"James A."},{"family":"Uhlig","given":"Christiane"},{"family":"Valas","given":"Ruben E."},{"family":"Valentin","given":"Klaus U."},{"family":"Worden","given":"Alexandra Z."},{"family":"Armbrust","given":"E. Virginia"},{"family":"Clark","given":"Matthew D."},{"family":"Bowler","given":"Chris"},{"family":"Green","given":"Beverley R."},{"family":"Moulton","given":"Vincent"},{"family":"Oosterhout","given":"Cock","non-dropping-particle":"van"},{"family":"Grigoriev","given":"Igor V."}],"accessed":{"date-parts":[["2023",12,12]]},"issued":{"date-parts":[["2017",1]]},"citation-key":"mock2017"}}],"schema":"https://github.com/citation-style-language/schema/raw/master/csl-citation.json"} </w:instrText>
      </w:r>
      <w:r w:rsidR="00505677" w:rsidRPr="00127D6C">
        <w:fldChar w:fldCharType="separate"/>
      </w:r>
      <w:r w:rsidR="00505677">
        <w:rPr>
          <w:noProof/>
        </w:rPr>
        <w:t>[13]</w:t>
      </w:r>
      <w:r w:rsidR="00505677" w:rsidRPr="00127D6C">
        <w:fldChar w:fldCharType="end"/>
      </w:r>
      <w:r w:rsidR="00505677">
        <w:t xml:space="preserve">.  </w:t>
      </w:r>
    </w:p>
    <w:p w14:paraId="012399B2" w14:textId="056C64F9" w:rsidR="003F79E0" w:rsidRDefault="00117ABC" w:rsidP="003F79E0">
      <w:pPr>
        <w:ind w:firstLine="357"/>
      </w:pPr>
      <w:r>
        <w:t xml:space="preserve">To combat the harsh cold, some psychrophiles </w:t>
      </w:r>
      <w:r w:rsidR="0019120A">
        <w:t xml:space="preserve">produce new compounds or alter </w:t>
      </w:r>
      <w:r w:rsidR="00BF3A0C">
        <w:t>existing</w:t>
      </w:r>
      <w:r w:rsidR="0019120A">
        <w:t xml:space="preserve"> ones. </w:t>
      </w:r>
      <w:r w:rsidR="006E0B41">
        <w:t>Cr</w:t>
      </w:r>
      <w:r w:rsidR="006E0B41" w:rsidRPr="00655AE6">
        <w:t>yospheric</w:t>
      </w:r>
      <w:r w:rsidR="006E0B41">
        <w:t xml:space="preserve"> enzyme flexibility is promoted by changes in protein structure, including amino acid substitutions, </w:t>
      </w:r>
      <w:r w:rsidR="006E0B41" w:rsidRPr="00596D3E">
        <w:t>H-bonds</w:t>
      </w:r>
      <w:r w:rsidR="006E0B41">
        <w:t>,</w:t>
      </w:r>
      <w:r w:rsidR="006E0B41" w:rsidRPr="00596D3E">
        <w:t xml:space="preserve"> and </w:t>
      </w:r>
      <w:r w:rsidR="006E0B41">
        <w:t xml:space="preserve">salt bridges </w:t>
      </w:r>
      <w:r w:rsidR="006E0B41" w:rsidRPr="00B02DB8">
        <w:fldChar w:fldCharType="begin"/>
      </w:r>
      <w:r w:rsidR="006E0B41">
        <w:instrText xml:space="preserve"> ADDIN ZOTERO_ITEM CSL_CITATION {"citationID":"CZRzUpgW","properties":{"formattedCitation":"[10]","plainCitation":"[10]","noteIndex":0},"citationItems":[{"id":5285,"uris":["http://zotero.org/groups/4635591/items/LDX7SAKQ"],"itemData":{"id":5285,"type":"article-journal","abstract":"Polar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6E0B41" w:rsidRPr="00B02DB8">
        <w:fldChar w:fldCharType="separate"/>
      </w:r>
      <w:r w:rsidR="006E0B41">
        <w:rPr>
          <w:noProof/>
        </w:rPr>
        <w:t>[10]</w:t>
      </w:r>
      <w:r w:rsidR="006E0B41" w:rsidRPr="00B02DB8">
        <w:fldChar w:fldCharType="end"/>
      </w:r>
      <w:r w:rsidR="006E0B41">
        <w:t>.</w:t>
      </w:r>
      <w:r w:rsidR="006E0B41" w:rsidRPr="006E0B41">
        <w:t xml:space="preserve"> </w:t>
      </w:r>
      <w:r w:rsidR="006E0B41">
        <w:t>Further, synthesizing cold shock proteins minimizes cold denaturation, promoting replication, transcription, and translation</w:t>
      </w:r>
      <w:r w:rsidR="006E0B41" w:rsidRPr="0019120A">
        <w:t xml:space="preserve"> </w:t>
      </w:r>
      <w:r w:rsidR="006E0B41">
        <w:t xml:space="preserve">under low-temperature conditions </w:t>
      </w:r>
      <w:r w:rsidR="006E0B41" w:rsidRPr="00B02DB8">
        <w:fldChar w:fldCharType="begin"/>
      </w:r>
      <w:r w:rsidR="00F10C65">
        <w:instrText xml:space="preserve"> ADDIN ZOTERO_ITEM CSL_CITATION {"citationID":"IicZcEQU","properties":{"formattedCitation":"[10]","plainCitation":"[10]","noteIndex":0},"citationItems":[{"id":5285,"uris":["http://zotero.org/groups/4635591/items/LDX7SAKQ"],"itemData":{"id":5285,"type":"article-journal","abstract":"Polar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6E0B41" w:rsidRPr="00B02DB8">
        <w:fldChar w:fldCharType="separate"/>
      </w:r>
      <w:r w:rsidR="006E0B41">
        <w:rPr>
          <w:noProof/>
        </w:rPr>
        <w:t>[10]</w:t>
      </w:r>
      <w:r w:rsidR="006E0B41" w:rsidRPr="00B02DB8">
        <w:fldChar w:fldCharType="end"/>
      </w:r>
      <w:r w:rsidR="006E0B41">
        <w:t xml:space="preserve">. </w:t>
      </w:r>
      <w:r w:rsidR="00A93826">
        <w:t>These organisms also possess anti-freeze proteins (AFPs), encoded by numerous genes identified through metagenomic analyses</w:t>
      </w:r>
      <w:r w:rsidR="006E3F43">
        <w:t xml:space="preserve"> </w:t>
      </w:r>
      <w:r w:rsidR="006E3F43">
        <w:fldChar w:fldCharType="begin"/>
      </w:r>
      <w:r w:rsidR="006E3F43">
        <w:instrText xml:space="preserve"> ADDIN ZOTERO_ITEM CSL_CITATION {"citationID":"YUguh5oP","properties":{"formattedCitation":"[14]","plainCitation":"[14]","noteIndex":0},"citationItems":[{"id":5230,"uris":["http://zotero.org/groups/4635591/items/8SR8XK6A"],"itemData":{"id":5230,"type":"article-journal","abstract":"Antifreeze proteins (AFPs), characterized by their ability to separate the melting and growth temperatures of ice and to inhibit ice recrystallization, play an important role in cold adaptation of several polar and cold-tolerant organisms. Recently, a multigene family of AFP genes was found in the diatom Fragilariopsis cylindrus, a dominant species within polar sea ice assemblages. This study presents the AFP from F. cylindrus set in a molecular and crystallographic frame. Differential protein expression after exposure of the diatoms to environmentally relevant conditions underlined the importance of certain AFP isoforms in response to cold. Analyses of the recombinant AFP showed freezing point depression comparable to the activity of other moderate AFPs and further enhanced by salt (up to 0.9°C in low salinity buffer, 2.5°C at high salinity). However, unlike other moderate AFPs, its fastest growth direction is perpendicular to the c-axis. The protein also caused strong inhibition of recrystallization at concentrations of 1.2 and 0.12μM at low and high salinity, respectively. Observations of crystal habit modifications and pitting activity suggested binding of AFPs to multiple faces of the ice crystals. Further analyses showed striations caused by AFPs, interpreted as inclusion in the ice. We suggest that the influence on ice microstructure is the main characteristic of these AFPs in sea ice.","container-title":"Cryobiology","DOI":"10.1016/j.cryobiol.2011.08.006","ISSN":"0011-2240","issue":"3","journalAbbreviation":"Cryobiology","page":"210-219","source":"ScienceDirect","title":"Characterization of an antifreeze protein from the polar diatom Fragilariopsis cylindrus and its relevance in sea ice","URL":"https://www.sciencedirect.com/science/article/pii/S0011224011001313","volume":"63","author":[{"family":"Bayer-Giraldi","given":"Maddalena"},{"family":"Weikusat","given":"Ilka"},{"family":"Besir","given":"Hüseyin"},{"family":"Dieckmann","given":"Gerhard"}],"accessed":{"date-parts":[["2023",12,12]]},"issued":{"date-parts":[["2011",12,1]]},"citation-key":"bayer-giraldi2011"}}],"schema":"https://github.com/citation-style-language/schema/raw/master/csl-citation.json"} </w:instrText>
      </w:r>
      <w:r w:rsidR="006E3F43">
        <w:fldChar w:fldCharType="separate"/>
      </w:r>
      <w:r w:rsidR="006E3F43">
        <w:rPr>
          <w:noProof/>
        </w:rPr>
        <w:t>[14]</w:t>
      </w:r>
      <w:r w:rsidR="006E3F43">
        <w:fldChar w:fldCharType="end"/>
      </w:r>
      <w:r w:rsidR="00A93826">
        <w:t xml:space="preserve">. </w:t>
      </w:r>
      <w:r w:rsidR="006E0B41">
        <w:t>AFPs are released into the extracellular space, where they act on ice through an adsorption-inhibition mechanism</w:t>
      </w:r>
      <w:r w:rsidR="005E36F6">
        <w:t xml:space="preserve">, </w:t>
      </w:r>
      <w:r w:rsidR="005E36F6" w:rsidRPr="005E36F6">
        <w:t>effectively inhibit</w:t>
      </w:r>
      <w:r w:rsidR="008E7183">
        <w:t>ing</w:t>
      </w:r>
      <w:r w:rsidR="005E36F6" w:rsidRPr="005E36F6">
        <w:t xml:space="preserve"> ice recrystallization</w:t>
      </w:r>
      <w:r w:rsidR="005E36F6">
        <w:t xml:space="preserve">. </w:t>
      </w:r>
      <w:r w:rsidR="00491A5A">
        <w:t>As temperature</w:t>
      </w:r>
      <w:r w:rsidR="00E34F3B">
        <w:t>s</w:t>
      </w:r>
      <w:r w:rsidR="00491A5A">
        <w:t xml:space="preserve"> dip below freezing, </w:t>
      </w:r>
      <w:r w:rsidR="002630D0">
        <w:t xml:space="preserve">AFPs attach to the </w:t>
      </w:r>
      <w:r w:rsidR="002630D0" w:rsidRPr="005E36F6">
        <w:t>ice crystal</w:t>
      </w:r>
      <w:r w:rsidR="002630D0">
        <w:t xml:space="preserve">, forcing the ice front to grow between them. </w:t>
      </w:r>
      <w:r w:rsidR="00626987">
        <w:t xml:space="preserve">This induces </w:t>
      </w:r>
      <w:r w:rsidR="00626987" w:rsidRPr="005E36F6">
        <w:t>a surface curvature</w:t>
      </w:r>
      <w:r w:rsidR="00626987">
        <w:t xml:space="preserve"> of the crystal that </w:t>
      </w:r>
      <w:r w:rsidR="00626987" w:rsidRPr="005E36F6">
        <w:t>shift</w:t>
      </w:r>
      <w:r w:rsidR="00626987">
        <w:t>s the</w:t>
      </w:r>
      <w:r w:rsidR="00626987" w:rsidRPr="005E36F6">
        <w:t xml:space="preserve"> equilibrium </w:t>
      </w:r>
      <w:r w:rsidR="00626987">
        <w:t>vapour</w:t>
      </w:r>
      <w:r w:rsidR="00626987" w:rsidRPr="005E36F6">
        <w:t xml:space="preserve"> pressure, lowering the local freezing point and </w:t>
      </w:r>
      <w:r w:rsidR="00E34F3B">
        <w:t>limiting</w:t>
      </w:r>
      <w:r w:rsidR="00626987" w:rsidRPr="005E36F6">
        <w:t xml:space="preserve"> local ice growth</w:t>
      </w:r>
      <w:r w:rsidR="00E34F3B">
        <w:t xml:space="preserve"> </w:t>
      </w:r>
      <w:r w:rsidR="00E34F3B">
        <w:fldChar w:fldCharType="begin"/>
      </w:r>
      <w:r w:rsidR="00E34F3B">
        <w:instrText xml:space="preserve"> ADDIN ZOTERO_ITEM CSL_CITATION {"citationID":"MCMkPIKy","properties":{"formattedCitation":"[14]","plainCitation":"[14]","noteIndex":0},"citationItems":[{"id":5230,"uris":["http://zotero.org/groups/4635591/items/8SR8XK6A"],"itemData":{"id":5230,"type":"article-journal","abstract":"Antifreeze proteins (AFPs), characterized by their ability to separate the melting and growth temperatures of ice and to inhibit ice recrystallization, play an important role in cold adaptation of several polar and cold-tolerant organisms. Recently, a multigene family of AFP genes was found in the diatom Fragilariopsis cylindrus, a dominant species within polar sea ice assemblages. This study presents the AFP from F. cylindrus set in a molecular and crystallographic frame. Differential protein expression after exposure of the diatoms to environmentally relevant conditions underlined the importance of certain AFP isoforms in response to cold. Analyses of the recombinant AFP showed freezing point depression comparable to the activity of other moderate AFPs and further enhanced by salt (up to 0.9°C in low salinity buffer, 2.5°C at high salinity). However, unlike other moderate AFPs, its fastest growth direction is perpendicular to the c-axis. The protein also caused strong inhibition of recrystallization at concentrations of 1.2 and 0.12μM at low and high salinity, respectively. Observations of crystal habit modifications and pitting activity suggested binding of AFPs to multiple faces of the ice crystals. Further analyses showed striations caused by AFPs, interpreted as inclusion in the ice. We suggest that the influence on ice microstructure is the main characteristic of these AFPs in sea ice.","container-title":"Cryobiology","DOI":"10.1016/j.cryobiol.2011.08.006","ISSN":"0011-2240","issue":"3","journalAbbreviation":"Cryobiology","page":"210-219","source":"ScienceDirect","title":"Characterization of an antifreeze protein from the polar diatom Fragilariopsis cylindrus and its relevance in sea ice","URL":"https://www.sciencedirect.com/science/article/pii/S0011224011001313","volume":"63","author":[{"family":"Bayer-Giraldi","given":"Maddalena"},{"family":"Weikusat","given":"Ilka"},{"family":"Besir","given":"Hüseyin"},{"family":"Dieckmann","given":"Gerhard"}],"accessed":{"date-parts":[["2023",12,12]]},"issued":{"date-parts":[["2011",12,1]]},"citation-key":"bayer-giraldi2011"}}],"schema":"https://github.com/citation-style-language/schema/raw/master/csl-citation.json"} </w:instrText>
      </w:r>
      <w:r w:rsidR="00E34F3B">
        <w:fldChar w:fldCharType="separate"/>
      </w:r>
      <w:r w:rsidR="00E34F3B">
        <w:rPr>
          <w:noProof/>
        </w:rPr>
        <w:t>[14]</w:t>
      </w:r>
      <w:r w:rsidR="00E34F3B">
        <w:fldChar w:fldCharType="end"/>
      </w:r>
      <w:r w:rsidR="00E34F3B">
        <w:t>.</w:t>
      </w:r>
    </w:p>
    <w:p w14:paraId="2E42D0EF" w14:textId="77777777" w:rsidR="00BB737B" w:rsidRDefault="003F79E0" w:rsidP="00BB737B">
      <w:pPr>
        <w:ind w:firstLine="357"/>
      </w:pPr>
      <w:r>
        <w:t>Beyond novel compounds, polar microbes</w:t>
      </w:r>
      <w:r w:rsidR="00EF5482">
        <w:t xml:space="preserve"> </w:t>
      </w:r>
      <w:r w:rsidR="0002026B">
        <w:t>alter their</w:t>
      </w:r>
      <w:r w:rsidR="00EF5482">
        <w:t xml:space="preserve"> cell membranes and solutes. </w:t>
      </w:r>
      <w:r w:rsidR="00077D0E">
        <w:t xml:space="preserve">First, they </w:t>
      </w:r>
      <w:r>
        <w:t xml:space="preserve">utilize cellular-compatible solutes, including sugars, polyols, amino acids, betaine, and DMSP, which reduce intracellular freezing points and maintain enzyme hydration spheres, stabilizing catalytic activity </w:t>
      </w:r>
      <w:r w:rsidRPr="00B02DB8">
        <w:fldChar w:fldCharType="begin"/>
      </w:r>
      <w:r>
        <w:instrText xml:space="preserve"> ADDIN ZOTERO_ITEM CSL_CITATION {"citationID":"tr3Utnzv","properties":{"formattedCitation":"[10]","plainCitation":"[10]","noteIndex":0},"citationItems":[{"id":5285,"uris":["http://zotero.org/groups/4635591/items/LDX7SAKQ"],"itemData":{"id":5285,"type":"article-journal","abstract":"Polar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Pr="00B02DB8">
        <w:fldChar w:fldCharType="separate"/>
      </w:r>
      <w:r>
        <w:rPr>
          <w:noProof/>
        </w:rPr>
        <w:t>[10]</w:t>
      </w:r>
      <w:r w:rsidRPr="00B02DB8">
        <w:fldChar w:fldCharType="end"/>
      </w:r>
      <w:r>
        <w:t>.</w:t>
      </w:r>
      <w:r w:rsidR="00077D0E">
        <w:t xml:space="preserve"> </w:t>
      </w:r>
      <w:r w:rsidR="001D3DAA">
        <w:t>Additionally</w:t>
      </w:r>
      <w:r w:rsidR="00C404E5">
        <w:t xml:space="preserve">, they exhibit high levels of polyunsaturated fatty acids (PUFAs) in </w:t>
      </w:r>
      <w:r w:rsidR="00FC42BB">
        <w:t xml:space="preserve">their lipid membranes, including </w:t>
      </w:r>
      <w:r w:rsidR="00FC42BB" w:rsidRPr="001C71F4">
        <w:t>cell membrane phospholipids</w:t>
      </w:r>
      <w:r w:rsidR="00FC42BB">
        <w:t xml:space="preserve"> and </w:t>
      </w:r>
      <w:r w:rsidR="00FC42BB" w:rsidRPr="001C71F4">
        <w:t>chloroplast membrane</w:t>
      </w:r>
      <w:r w:rsidR="00FC42BB">
        <w:t xml:space="preserve"> g</w:t>
      </w:r>
      <w:r w:rsidR="00FC42BB" w:rsidRPr="001C71F4">
        <w:t>alactolipids</w:t>
      </w:r>
      <w:r w:rsidR="00E81123">
        <w:t xml:space="preserve"> </w:t>
      </w:r>
      <w:r w:rsidR="00E81123">
        <w:fldChar w:fldCharType="begin"/>
      </w:r>
      <w:r w:rsidR="00F10C65">
        <w:instrText xml:space="preserve"> ADDIN ZOTERO_ITEM CSL_CITATION {"citationID":"Umnk3pJC","properties":{"formattedCitation":"[10,12]","plainCitation":"[10,12]","noteIndex":0},"citationItems":[{"id":5212,"uris":["http://zotero.org/groups/4635591/items/GVBHPLYR"],"itemData":{"id":5212,"type":"article-journal","abstract":"Photosynthetic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A."}],"accessed":{"date-parts":[["2023",12,12]]},"issued":{"date-parts":[["2022"]]},"citation-key":"cvetkovska2022"}},{"id":5285,"uris":["http://zotero.org/groups/4635591/items/LDX7SAKQ"],"itemData":{"id":5285,"type":"article-journal","abstract":"Polar Regions are unique and highly prolific ecosystems characterized by extreme environmental gradients. Photosynthetic autotrophs, the base of the food web, have had to adapt physiological mechanisms to maintain growth, reproduction and metabolic activity despite environmental conditions that would shut-down cellular processes in most organisms. High latitudes are characterized by temperatures below the freezing point, complete darkness in winter and continuous light and high UV in the summer. Additionally, sea-ice, an ecological niche exploited by microbes during the long winter seasons when the ocean and land freezes over, is characterized by large salinity fluctuations, limited gas exchange, and highly oxic conditions. The last decade has been an exciting period of insights into the molecular mechanisms behind adaptation of microalgae to the cryosphere facilitated by the advancement of new scientific tools, particularly “omics” techniques. We review recent insights derived from genomics, transcriptomics, and proteomics studies. Genes, proteins and pathways identified from these highly adaptable polar microbes have far-reaching biotechnological applications. Furthermore, they may provide insights into life outside this planet, as well as glimpses into the past. High latitude regions also have disproportionately large inputs into global biogeochemical cycles and are the region most sensitive to climate change.","container-title":"Biology","DOI":"10.3390/biology3010056","ISSN":"2079-7737","issue":"1","language":"en","license":"http://creativecommons.org/licenses/by/3.0/","note":"number: 1\npublisher: Multidisciplinary Digital Publishing Institute","page":"56-80","source":"www.mdpi.com","title":"Polar Microalgae: New Approaches towards Understanding Adaptations to an Extreme and Changing Environment","title-short":"Polar Microalgae","URL":"https://www.mdpi.com/2079-7737/3/1/56","volume":"3","author":[{"family":"Lyon","given":"Barbara R."},{"family":"Mock","given":"Thomas"}],"accessed":{"date-parts":[["2023",12,12]]},"issued":{"date-parts":[["2014",3]]},"citation-key":"lyon2014"}}],"schema":"https://github.com/citation-style-language/schema/raw/master/csl-citation.json"} </w:instrText>
      </w:r>
      <w:r w:rsidR="00E81123">
        <w:fldChar w:fldCharType="separate"/>
      </w:r>
      <w:r w:rsidR="00F10C65">
        <w:rPr>
          <w:noProof/>
        </w:rPr>
        <w:t>[10,12]</w:t>
      </w:r>
      <w:r w:rsidR="00E81123">
        <w:fldChar w:fldCharType="end"/>
      </w:r>
      <w:r w:rsidR="00E81123">
        <w:t xml:space="preserve">. </w:t>
      </w:r>
      <w:r w:rsidR="001D3DAA" w:rsidRPr="001D3DAA">
        <w:t>The unsaturated bonds contribute to a looser packing of lipids</w:t>
      </w:r>
      <w:r w:rsidR="001D3DAA">
        <w:t xml:space="preserve">, maintaining </w:t>
      </w:r>
      <w:r w:rsidR="002B2283">
        <w:t xml:space="preserve">membrane fluidity at cold temperatures. </w:t>
      </w:r>
    </w:p>
    <w:p w14:paraId="72A94CE8" w14:textId="0DDB22D8" w:rsidR="007263F3" w:rsidRDefault="00BB737B" w:rsidP="007263F3">
      <w:pPr>
        <w:ind w:firstLine="357"/>
      </w:pPr>
      <w:r>
        <w:t xml:space="preserve">Moreover, many psychrophilic species </w:t>
      </w:r>
      <w:r w:rsidR="0019681D">
        <w:t xml:space="preserve">coordinate </w:t>
      </w:r>
      <w:r>
        <w:t>multiple metabolic routes to achieve photostasis, a delicate balance between energy input and utilization</w:t>
      </w:r>
      <w:r w:rsidRPr="00BB737B">
        <w:t xml:space="preserve"> </w:t>
      </w:r>
      <w:r>
        <w:fldChar w:fldCharType="begin"/>
      </w:r>
      <w:r>
        <w:instrText xml:space="preserve"> ADDIN ZOTERO_ITEM CSL_CITATION {"citationID":"aI262DIo","properties":{"formattedCitation":"[12]","plainCitation":"[12]","noteIndex":0},"citationItems":[{"id":5212,"uris":["http://zotero.org/groups/4635591/items/GVBHPLYR"],"itemData":{"id":5212,"type":"article-journal","abstract":"Photosynthetic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A."}],"accessed":{"date-parts":[["2023",12,12]]},"issued":{"date-parts":[["2022"]]},"citation-key":"cvetkovska2022"}}],"schema":"https://github.com/citation-style-language/schema/raw/master/csl-citation.json"} </w:instrText>
      </w:r>
      <w:r>
        <w:fldChar w:fldCharType="separate"/>
      </w:r>
      <w:r>
        <w:rPr>
          <w:noProof/>
        </w:rPr>
        <w:t>[12]</w:t>
      </w:r>
      <w:r>
        <w:fldChar w:fldCharType="end"/>
      </w:r>
      <w:r w:rsidR="00B459C8">
        <w:t xml:space="preserve">. </w:t>
      </w:r>
      <w:r>
        <w:t xml:space="preserve">During dark periods, </w:t>
      </w:r>
      <w:r w:rsidR="00B459C8">
        <w:t>they employ the Entner-Doudoroff pathway (EDP</w:t>
      </w:r>
      <w:r w:rsidR="000F483B">
        <w:t>)</w:t>
      </w:r>
      <w:r w:rsidR="00B459C8">
        <w:t xml:space="preserve">. </w:t>
      </w:r>
      <w:r w:rsidR="00313299">
        <w:t xml:space="preserve">While the EDP provides less energy per molecule of glucose than glycolytic </w:t>
      </w:r>
      <w:r w:rsidR="00EC09E8">
        <w:t>metabolism</w:t>
      </w:r>
      <w:r w:rsidR="00C74343">
        <w:t xml:space="preserve">, it </w:t>
      </w:r>
      <w:r w:rsidR="00A060C9">
        <w:t xml:space="preserve">requires fewer resources for </w:t>
      </w:r>
      <w:r w:rsidR="00C74343">
        <w:t>enzyme synthesis</w:t>
      </w:r>
      <w:r w:rsidR="00A060C9">
        <w:t xml:space="preserve">, representing a strategic </w:t>
      </w:r>
      <w:r w:rsidR="007F3060">
        <w:t>trade-off</w:t>
      </w:r>
      <w:r w:rsidR="000F483B">
        <w:t xml:space="preserve"> </w:t>
      </w:r>
      <w:r w:rsidR="000F483B">
        <w:fldChar w:fldCharType="begin"/>
      </w:r>
      <w:r w:rsidR="000F483B">
        <w:instrText xml:space="preserve"> ADDIN ZOTERO_ITEM CSL_CITATION {"citationID":"YBa9yRC0","properties":{"formattedCitation":"[15]","plainCitation":"[15]","noteIndex":0},"citationItems":[{"id":5224,"uris":["http://zotero.org/groups/4635591/items/6KA5ZA9P"],"itemData":{"id":5224,"type":"article-journal","abstract":"Light underneath Antarctic sea-ice is below detectable limits for up to 4 months of the year. The ability of Antarctic sea-ice diatoms to survive this prolonged darkness relies on their metabolic capability. This study is the first to examine the proteome of a prominent sea-ice diatom in response to extended darkness, focusing on the protein-level mechanisms of dark survival. The Antarctic diatom Fragilariopsis cylindrus was grown under continuous light or darkness for 120 d. The whole cell proteome was quantitatively analysed by nano-LC−MS/MS to investigate metabolic changes that occur during sustained darkness and during recovery under illumination. Enzymes of metabolic pathways, particularly those involved in respiratory processes, tricarboxylic acid cycle, glycolysis, the Entner−Doudoroff pathway, the urea cycle and the mitochondrial electron transport chain became more abundant in the dark. Within the plastid, carbon fixation halted while the upper sections of the glycolysis, gluconeogenesis and pentose phosphate pathways became less active. We have discovered how F. cylindrus utilises an ancient alternative metabolic mechanism that enables its capacity for long-term dark survival. By sustaining essential metabolic processes in the dark, F. cylindrus retains the functionality of the photosynthetic apparatus, ensuring rapid recovery upon re-illumination.","container-title":"New Phytologist","DOI":"10.1111/nph.15843","ISSN":"1469-8137","issue":"2","language":"en","license":"© 2019 The Authors. New Phytologist © 2019 New Phytologist Trust","note":"_eprint: https://onlinelibrary.wiley.com/doi/pdf/10.1111/nph.15843","page":"675-691","source":"Wiley Online Library","title":"Dark metabolism: a molecular insight into how the Antarctic sea-ice diatom Fragilariopsis cylindrus survives long-term darkness","title-short":"Dark metabolism","URL":"https://onlinelibrary.wiley.com/doi/abs/10.1111/nph.15843","volume":"223","author":[{"family":"Kennedy","given":"Fraser"},{"family":"Martin","given":"Andrew"},{"family":"Bowman","given":"John P."},{"family":"Wilson","given":"Richard"},{"family":"McMinn","given":"Andrew"}],"accessed":{"date-parts":[["2023",12,12]]},"issued":{"date-parts":[["2019"]]},"citation-key":"kennedy2019"}}],"schema":"https://github.com/citation-style-language/schema/raw/master/csl-citation.json"} </w:instrText>
      </w:r>
      <w:r w:rsidR="000F483B">
        <w:fldChar w:fldCharType="separate"/>
      </w:r>
      <w:r w:rsidR="000F483B">
        <w:rPr>
          <w:noProof/>
        </w:rPr>
        <w:t>[15]</w:t>
      </w:r>
      <w:r w:rsidR="000F483B">
        <w:fldChar w:fldCharType="end"/>
      </w:r>
      <w:r w:rsidR="009C02CD">
        <w:t xml:space="preserve">. </w:t>
      </w:r>
      <w:r w:rsidR="000F483B">
        <w:t xml:space="preserve">Using this alternate metabolism enables the phytoplankton to retain the functionality of their photosynthetic apparatus during prolonged dark periods, allowing them to quickly recover upon re-illumination </w:t>
      </w:r>
      <w:r w:rsidR="000F483B">
        <w:fldChar w:fldCharType="begin"/>
      </w:r>
      <w:r w:rsidR="00047BB1">
        <w:instrText xml:space="preserve"> ADDIN ZOTERO_ITEM CSL_CITATION {"citationID":"llVmdHXg","properties":{"formattedCitation":"[12]","plainCitation":"[12]","noteIndex":0},"citationItems":[{"id":5212,"uris":["http://zotero.org/groups/4635591/items/GVBHPLYR"],"itemData":{"id":5212,"type":"article-journal","abstract":"Photosynthetic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A."}],"accessed":{"date-parts":[["2023",12,12]]},"issued":{"date-parts":[["2022"]]},"citation-key":"cvetkovska2022"}}],"schema":"https://github.com/citation-style-language/schema/raw/master/csl-citation.json"} </w:instrText>
      </w:r>
      <w:r w:rsidR="000F483B">
        <w:fldChar w:fldCharType="separate"/>
      </w:r>
      <w:r w:rsidR="000F483B">
        <w:rPr>
          <w:noProof/>
        </w:rPr>
        <w:t>[12]</w:t>
      </w:r>
      <w:r w:rsidR="000F483B">
        <w:fldChar w:fldCharType="end"/>
      </w:r>
      <w:r w:rsidR="000F483B">
        <w:t>.</w:t>
      </w:r>
    </w:p>
    <w:p w14:paraId="1B7BDF00" w14:textId="48EEECEF" w:rsidR="00895520" w:rsidRDefault="001B2FF3" w:rsidP="007263F3">
      <w:pPr>
        <w:ind w:firstLine="357"/>
      </w:pPr>
      <w:r>
        <w:t>M</w:t>
      </w:r>
      <w:r w:rsidR="007263F3">
        <w:t>uch is known about these diverse physiochemical adaptations for surviving cold temperatures</w:t>
      </w:r>
      <w:r w:rsidR="002900B6">
        <w:t xml:space="preserve"> and low light</w:t>
      </w:r>
      <w:r>
        <w:t xml:space="preserve">. However, possible bioenergetic adaptations in the photosynthetic apparatus of psychrophilic </w:t>
      </w:r>
      <w:r w:rsidR="00D56DE8">
        <w:t xml:space="preserve">phytoplankton remain understudied. </w:t>
      </w:r>
    </w:p>
    <w:p w14:paraId="2894BC0A" w14:textId="77777777" w:rsidR="000F483B" w:rsidRDefault="000F483B" w:rsidP="00DE20EF"/>
    <w:p w14:paraId="1A446127" w14:textId="3343AB34" w:rsidR="00C02760" w:rsidRDefault="00C02760" w:rsidP="00FD4048">
      <w:pPr>
        <w:rPr>
          <w:b/>
          <w:bCs/>
        </w:rPr>
      </w:pPr>
      <w:r w:rsidRPr="00C02760">
        <w:rPr>
          <w:b/>
          <w:bCs/>
        </w:rPr>
        <w:t>Energ</w:t>
      </w:r>
      <w:r w:rsidR="00160615">
        <w:rPr>
          <w:b/>
          <w:bCs/>
        </w:rPr>
        <w:t>eti</w:t>
      </w:r>
      <w:r w:rsidR="00EC2235">
        <w:rPr>
          <w:b/>
          <w:bCs/>
        </w:rPr>
        <w:t>c Principles</w:t>
      </w:r>
      <w:r w:rsidR="00206DB0">
        <w:rPr>
          <w:b/>
          <w:bCs/>
        </w:rPr>
        <w:t xml:space="preserve"> of Photosynthesis</w:t>
      </w:r>
      <w:r w:rsidR="008D247E">
        <w:rPr>
          <w:b/>
          <w:bCs/>
        </w:rPr>
        <w:t xml:space="preserve"> </w:t>
      </w:r>
    </w:p>
    <w:p w14:paraId="2607F49A" w14:textId="23D774BD" w:rsidR="003D2539" w:rsidRDefault="007C5B5D" w:rsidP="0077061E">
      <w:pPr>
        <w:ind w:firstLine="357"/>
      </w:pPr>
      <w:r>
        <w:t xml:space="preserve">Oxygenic photosynthesis is </w:t>
      </w:r>
      <w:r w:rsidR="000803BB">
        <w:t>the</w:t>
      </w:r>
      <w:r w:rsidR="003C6D8C">
        <w:t xml:space="preserve"> metabolic process by which light</w:t>
      </w:r>
      <w:r w:rsidR="00300119">
        <w:t xml:space="preserve"> energy</w:t>
      </w:r>
      <w:r w:rsidR="003C6D8C">
        <w:t xml:space="preserve">, water, and carbon dioxide are converted to </w:t>
      </w:r>
      <w:r w:rsidR="00EE4FC3">
        <w:t xml:space="preserve">oxygen and </w:t>
      </w:r>
      <w:r w:rsidR="00C83A1F">
        <w:t xml:space="preserve">chemical energy. </w:t>
      </w:r>
      <w:r w:rsidR="00C97120">
        <w:t xml:space="preserve">Photosynthesis occurs in </w:t>
      </w:r>
      <w:r w:rsidR="00D70218">
        <w:t xml:space="preserve">specialized organelles called chloroplasts, </w:t>
      </w:r>
      <w:r w:rsidR="00286F77">
        <w:t>which are bounded by a two-to-four-membrane envelope and filled with a granular matrix called the stroma</w:t>
      </w:r>
      <w:r w:rsidR="000A593B" w:rsidRPr="000A593B">
        <w:t xml:space="preserve"> </w:t>
      </w:r>
      <w:r w:rsidR="000A593B">
        <w:fldChar w:fldCharType="begin"/>
      </w:r>
      <w:r w:rsidR="000A593B">
        <w:instrText xml:space="preserve"> ADDIN ZOTERO_ITEM CSL_CITATION {"citationID":"mZnIogHl","properties":{"formattedCitation":"[3]","plainCitation":"[3]","noteIndex":0},"citationItems":[{"id":5301,"uris":["http://zotero.org/groups/4635591/items/W6SU9NWT"],"itemData":{"id":5301,"type":"book","abstract":"This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000A593B">
        <w:fldChar w:fldCharType="separate"/>
      </w:r>
      <w:r w:rsidR="000A593B">
        <w:rPr>
          <w:noProof/>
        </w:rPr>
        <w:t>[3]</w:t>
      </w:r>
      <w:r w:rsidR="000A593B">
        <w:fldChar w:fldCharType="end"/>
      </w:r>
      <w:r w:rsidR="000A593B">
        <w:t>.</w:t>
      </w:r>
      <w:r w:rsidR="00891361">
        <w:t xml:space="preserve"> </w:t>
      </w:r>
      <w:r w:rsidR="00534F56" w:rsidRPr="00534F56">
        <w:t xml:space="preserve">The stroma comprises a concentrated solution of proteins, including the enzymes used in </w:t>
      </w:r>
      <w:r w:rsidR="00534F56">
        <w:t xml:space="preserve">carbon dioxide fixation. </w:t>
      </w:r>
      <w:r w:rsidR="00D35983">
        <w:t>W</w:t>
      </w:r>
      <w:r w:rsidR="00117FEC" w:rsidRPr="002422E9">
        <w:t xml:space="preserve">ithin the stroma are thylakoids, </w:t>
      </w:r>
      <w:r w:rsidR="007132A2">
        <w:t xml:space="preserve">membrane-bound compartments </w:t>
      </w:r>
      <w:r w:rsidR="008F40FB">
        <w:t xml:space="preserve">containing </w:t>
      </w:r>
      <w:r w:rsidR="007B04A9">
        <w:t>pigments and electron carriers</w:t>
      </w:r>
      <w:r w:rsidR="00DD2A6F">
        <w:t xml:space="preserve">. </w:t>
      </w:r>
      <w:r w:rsidR="00A875D9">
        <w:t xml:space="preserve">The thylakoid membrane is composed of a polar lipid bilayer, and embedded in it is </w:t>
      </w:r>
      <w:r w:rsidR="00DD4984">
        <w:t xml:space="preserve">photosystem II (PSII), a </w:t>
      </w:r>
      <w:r w:rsidR="00DD4984" w:rsidRPr="00DD4984">
        <w:t xml:space="preserve">multi-subunit </w:t>
      </w:r>
      <w:r w:rsidR="00DD4984">
        <w:t xml:space="preserve">protein complex </w:t>
      </w:r>
      <w:r w:rsidR="00DD2A6F">
        <w:fldChar w:fldCharType="begin"/>
      </w:r>
      <w:r w:rsidR="00DD2A6F">
        <w:instrText xml:space="preserve"> ADDIN ZOTERO_ITEM CSL_CITATION {"citationID":"lgg5bQOD","properties":{"formattedCitation":"[3]","plainCitation":"[3]","noteIndex":0},"citationItems":[{"id":5301,"uris":["http://zotero.org/groups/4635591/items/W6SU9NWT"],"itemData":{"id":5301,"type":"book","abstract":"This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00DD2A6F">
        <w:fldChar w:fldCharType="separate"/>
      </w:r>
      <w:r w:rsidR="00DD2A6F">
        <w:rPr>
          <w:noProof/>
        </w:rPr>
        <w:t>[3]</w:t>
      </w:r>
      <w:r w:rsidR="00DD2A6F">
        <w:fldChar w:fldCharType="end"/>
      </w:r>
      <w:r w:rsidR="00DD2A6F">
        <w:t xml:space="preserve">. </w:t>
      </w:r>
    </w:p>
    <w:p w14:paraId="70748B65" w14:textId="6C7E322A" w:rsidR="008242A2" w:rsidRDefault="003E6A89" w:rsidP="0077061E">
      <w:pPr>
        <w:ind w:firstLine="357"/>
      </w:pPr>
      <w:r>
        <w:t>PSII consists of 1</w:t>
      </w:r>
      <w:r w:rsidR="00544B77">
        <w:t>7</w:t>
      </w:r>
      <w:r w:rsidRPr="003E6A89">
        <w:t xml:space="preserve"> </w:t>
      </w:r>
      <w:r w:rsidR="00544B77">
        <w:t>transmembrane</w:t>
      </w:r>
      <w:r w:rsidRPr="003E6A89">
        <w:t xml:space="preserve"> subunits, three membrane-extrinsic subunits,</w:t>
      </w:r>
      <w:r>
        <w:t xml:space="preserve"> </w:t>
      </w:r>
      <w:r w:rsidR="0030420D">
        <w:t xml:space="preserve">and </w:t>
      </w:r>
      <w:r w:rsidRPr="003E6A89">
        <w:t>more than 40 cofactors</w:t>
      </w:r>
      <w:r w:rsidR="0041384D">
        <w:t>,</w:t>
      </w:r>
      <w:r w:rsidRPr="003E6A89">
        <w:t xml:space="preserve"> including</w:t>
      </w:r>
      <w:r w:rsidR="00D163B0">
        <w:t xml:space="preserve"> </w:t>
      </w:r>
      <w:r w:rsidR="00427CEC">
        <w:t xml:space="preserve">the Mn cluster, </w:t>
      </w:r>
      <w:r w:rsidR="00D163B0" w:rsidRPr="003E6A89">
        <w:t>chlorophylls</w:t>
      </w:r>
      <w:r w:rsidR="00D163B0">
        <w:t>,</w:t>
      </w:r>
      <w:r w:rsidR="00D163B0" w:rsidRPr="003E6A89">
        <w:t xml:space="preserve"> carotenoids</w:t>
      </w:r>
      <w:r w:rsidR="00D163B0">
        <w:t xml:space="preserve">, </w:t>
      </w:r>
      <w:r w:rsidR="00D163B0" w:rsidRPr="003E6A89">
        <w:t>plastoquinones</w:t>
      </w:r>
      <w:r w:rsidR="00D163B0">
        <w:t xml:space="preserve">, </w:t>
      </w:r>
      <w:r w:rsidR="00427CEC">
        <w:t>and Fe</w:t>
      </w:r>
      <w:r w:rsidR="00427CEC">
        <w:rPr>
          <w:vertAlign w:val="superscript"/>
        </w:rPr>
        <w:t>2+</w:t>
      </w:r>
      <w:r w:rsidR="00427CEC">
        <w:t>. Ca</w:t>
      </w:r>
      <w:r w:rsidR="00427CEC">
        <w:rPr>
          <w:vertAlign w:val="superscript"/>
        </w:rPr>
        <w:t>2+</w:t>
      </w:r>
      <w:r w:rsidR="00427CEC">
        <w:t>, and Cl</w:t>
      </w:r>
      <w:r w:rsidR="00427CEC">
        <w:rPr>
          <w:vertAlign w:val="superscript"/>
        </w:rPr>
        <w:t xml:space="preserve">- </w:t>
      </w:r>
      <w:r w:rsidR="00427CEC">
        <w:t>ions</w:t>
      </w:r>
      <w:r w:rsidR="00DD2A6F">
        <w:t xml:space="preserve"> </w:t>
      </w:r>
      <w:r w:rsidR="005D41E1">
        <w:fldChar w:fldCharType="begin"/>
      </w:r>
      <w:r w:rsidR="00F10C65">
        <w:instrText xml:space="preserve"> ADDIN ZOTERO_ITEM CSL_CITATION {"citationID":"fEZaMCJx","properties":{"formattedCitation":"[16,17]","plainCitation":"[16,17]","noteIndex":0},"citationItems":[{"id":5345,"uris":["http://zotero.org/groups/4635591/items/8T9TEBHE"],"itemData":{"id":5345,"type":"chapter","abstract":"Photosystem II (PSII) is a membrane protein complex which functions to catalyze lightinduced water oxidation in oxygenic photosynthesis. Through the water-splitting reaction of PSII, light energy is converted into biologically useful chemical energy, and molecular oxygen is formed which transformed the atmosphere into an aerobic one and sustained aerobic life on the Earth. The PSII core complex from cyanobacteria consists of 17 transmembrane subunits and 3 extrinsic subunits with a total molecular mass of approximately 350 kDa per monomer, and PSII exists predominately in a dimeric form in vivo. This chapter describes the purification procedures leading to highly pure, homogenous, and highly active PSII core dimers from a thermophilic cyanobacterium, Thermosynechococcus vulcanus (T. vulcanus), that are used for successful crystallization and diffraction at atomic resolution. The purity and homogeneity of the PSII dimers thus obtained are characterized by absorption spectra, low-temperature fluorescence spectra, SDS-PAGE, clear native PAGE, blue native PAGE, gel filtration chromatography, and oxygen-evolving activity measurements. Finally, high-quality crystals obtained from the purified PSII dimers are shown.","container-title":"Methods in Enzymology","ISBN":"978-0-12-816361-0","language":"en","note":"DOI: 10.1016/bs.mie.2018.10.002","page":"1-16","publisher":"Elsevier","source":"DOI.org (Crossref)","title":"Purification of fully active and crystallizable photosystem II from thermophilic cyanobacteria","URL":"https://linkinghub.elsevier.com/retrieve/pii/S0076687918304166","volume":"613","author":[{"family":"Kawakami","given":"Keisuke"},{"family":"Shen","given":"Jian-Ren"}],"accessed":{"date-parts":[["2023",12,13]]},"issued":{"date-parts":[["2018"]]},"citation-key":"kawakami2018"}},{"id":2505,"uris":["http://zotero.org/groups/4635591/items/2688WJ27"],"itemData":{"id":2505,"type":"article-journal","container-title":"Physiologia Plantarum","DOI":"10.1111/j.1399-3054.2011.01454.x","ISSN":"00319317","issue":"1","language":"en","page":"6-16","source":"DOI.org (Crossref)","title":"Role of charge recombination processes in photodamage and photoprotection of the photosystem II complex","URL":"http://doi.wiley.com/10.1111/j.1399-3054.2011.01454.x","volume":"142","author":[{"family":"Vass","given":"Imre"}],"accessed":{"date-parts":[["2021",4,1]]},"issued":{"date-parts":[["2011",5]]},"citation-key":"vass2011"}}],"schema":"https://github.com/citation-style-language/schema/raw/master/csl-citation.json"} </w:instrText>
      </w:r>
      <w:r w:rsidR="005D41E1">
        <w:fldChar w:fldCharType="separate"/>
      </w:r>
      <w:r w:rsidR="00F10C65">
        <w:rPr>
          <w:noProof/>
        </w:rPr>
        <w:t>[16,17]</w:t>
      </w:r>
      <w:r w:rsidR="005D41E1">
        <w:fldChar w:fldCharType="end"/>
      </w:r>
      <w:r w:rsidR="005D41E1">
        <w:t xml:space="preserve">. </w:t>
      </w:r>
      <w:r w:rsidR="00F23226">
        <w:t xml:space="preserve">During photosynthesis, its crucial function is to </w:t>
      </w:r>
      <w:r w:rsidR="00525119" w:rsidRPr="00753914">
        <w:t>catalyze light-induced charge separation and water oxidation</w:t>
      </w:r>
      <w:r w:rsidR="002733FC">
        <w:t xml:space="preserve">, </w:t>
      </w:r>
      <w:r w:rsidR="00B874EE">
        <w:t>transferring</w:t>
      </w:r>
      <w:r w:rsidR="00B874EE" w:rsidRPr="001F02BF">
        <w:t xml:space="preserve"> electron</w:t>
      </w:r>
      <w:r w:rsidR="00B874EE">
        <w:t>s</w:t>
      </w:r>
      <w:r w:rsidR="00B874EE" w:rsidRPr="001F02BF">
        <w:t xml:space="preserve"> from a donor </w:t>
      </w:r>
      <w:r w:rsidR="00B874EE">
        <w:t>to</w:t>
      </w:r>
      <w:r w:rsidR="00B874EE" w:rsidRPr="001F02BF">
        <w:t xml:space="preserve"> acceptor molecule</w:t>
      </w:r>
      <w:r w:rsidR="00B874EE">
        <w:t xml:space="preserve">s and producing </w:t>
      </w:r>
      <w:r w:rsidR="00B874EE" w:rsidRPr="00753914">
        <w:t>molecular oxygen</w:t>
      </w:r>
      <w:r w:rsidR="00B874EE">
        <w:t xml:space="preserve"> </w:t>
      </w:r>
      <w:r w:rsidR="00B874EE">
        <w:fldChar w:fldCharType="begin"/>
      </w:r>
      <w:r w:rsidR="00F10C65">
        <w:instrText xml:space="preserve"> ADDIN ZOTERO_ITEM CSL_CITATION {"citationID":"4wvZTSTL","properties":{"formattedCitation":"[16]","plainCitation":"[16]","noteIndex":0},"citationItems":[{"id":5345,"uris":["http://zotero.org/groups/4635591/items/8T9TEBHE"],"itemData":{"id":5345,"type":"chapter","abstract":"Photosystem II (PSII) is a membrane protein complex which functions to catalyze lightinduced water oxidation in oxygenic photosynthesis. Through the water-splitting reaction of PSII, light energy is converted into biologically useful chemical energy, and molecular oxygen is formed which transformed the atmosphere into an aerobic one and sustained aerobic life on the Earth. The PSII core complex from cyanobacteria consists of 17 transmembrane subunits and 3 extrinsic subunits with a total molecular mass of approximately 350 kDa per monomer, and PSII exists predominately in a dimeric form in vivo. This chapter describes the purification procedures leading to highly pure, homogenous, and highly active PSII core dimers from a thermophilic cyanobacterium, Thermosynechococcus vulcanus (T. vulcanus), that are used for successful crystallization and diffraction at atomic resolution. The purity and homogeneity of the PSII dimers thus obtained are characterized by absorption spectra, low-temperature fluorescence spectra, SDS-PAGE, clear native PAGE, blue native PAGE, gel filtration chromatography, and oxygen-evolving activity measurements. Finally, high-quality crystals obtained from the purified PSII dimers are shown.","container-title":"Methods in Enzymology","ISBN":"978-0-12-816361-0","language":"en","note":"DOI: 10.1016/bs.mie.2018.10.002","page":"1-16","publisher":"Elsevier","source":"DOI.org (Crossref)","title":"Purification of fully active and crystallizable photosystem II from thermophilic cyanobacteria","URL":"https://linkinghub.elsevier.com/retrieve/pii/S0076687918304166","volume":"613","author":[{"family":"Kawakami","given":"Keisuke"},{"family":"Shen","given":"Jian-Ren"}],"accessed":{"date-parts":[["2023",12,13]]},"issued":{"date-parts":[["2018"]]},"citation-key":"kawakami2018"}}],"schema":"https://github.com/citation-style-language/schema/raw/master/csl-citation.json"} </w:instrText>
      </w:r>
      <w:r w:rsidR="00B874EE">
        <w:fldChar w:fldCharType="separate"/>
      </w:r>
      <w:r w:rsidR="00F10C65">
        <w:rPr>
          <w:noProof/>
        </w:rPr>
        <w:t>[16]</w:t>
      </w:r>
      <w:r w:rsidR="00B874EE">
        <w:fldChar w:fldCharType="end"/>
      </w:r>
      <w:r w:rsidR="00B874EE">
        <w:t>.</w:t>
      </w:r>
    </w:p>
    <w:p w14:paraId="264CACAE" w14:textId="6975EFD2" w:rsidR="00D55653" w:rsidRDefault="00094E04" w:rsidP="0077061E">
      <w:pPr>
        <w:ind w:firstLine="357"/>
      </w:pPr>
      <w:r>
        <w:lastRenderedPageBreak/>
        <w:t xml:space="preserve">In PSII, </w:t>
      </w:r>
      <w:r w:rsidR="00597E59">
        <w:t xml:space="preserve">photons are captured by light-harvesting </w:t>
      </w:r>
      <w:r>
        <w:t>chlorophyll</w:t>
      </w:r>
      <w:r w:rsidR="00E42922">
        <w:t xml:space="preserve"> </w:t>
      </w:r>
      <w:r>
        <w:t xml:space="preserve">molecules, composed of a </w:t>
      </w:r>
      <w:r w:rsidRPr="004065A6">
        <w:t>central magnesium atom surrounded by</w:t>
      </w:r>
      <w:r>
        <w:t xml:space="preserve"> </w:t>
      </w:r>
      <w:r w:rsidRPr="00361F67">
        <w:t>cyclic tetrapyrrole</w:t>
      </w:r>
      <w:r>
        <w:t xml:space="preserve"> </w:t>
      </w:r>
      <w:r w:rsidRPr="00361F67">
        <w:fldChar w:fldCharType="begin"/>
      </w:r>
      <w:r>
        <w:instrText xml:space="preserve"> ADDIN ZOTERO_ITEM CSL_CITATION {"citationID":"gj6CetT6","properties":{"formattedCitation":"[3]","plainCitation":"[3]","noteIndex":0},"citationItems":[{"id":5301,"uris":["http://zotero.org/groups/4635591/items/W6SU9NWT"],"itemData":{"id":5301,"type":"book","abstract":"This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Pr="00361F67">
        <w:fldChar w:fldCharType="separate"/>
      </w:r>
      <w:r w:rsidRPr="00361F67">
        <w:rPr>
          <w:noProof/>
        </w:rPr>
        <w:t>[3]</w:t>
      </w:r>
      <w:r w:rsidRPr="00361F67">
        <w:fldChar w:fldCharType="end"/>
      </w:r>
      <w:r>
        <w:t>.</w:t>
      </w:r>
      <w:r w:rsidR="00E727A5">
        <w:t xml:space="preserve"> </w:t>
      </w:r>
      <w:r w:rsidR="00326D40">
        <w:t>A</w:t>
      </w:r>
      <w:r w:rsidR="005B00A1">
        <w:t xml:space="preserve">bsorption of a photon </w:t>
      </w:r>
      <w:r w:rsidR="00E42922">
        <w:t xml:space="preserve">by </w:t>
      </w:r>
      <w:r w:rsidR="00D92FBE">
        <w:t xml:space="preserve">a chlorophyll molecule initiates a transition from the ground state to an electrically excited state. </w:t>
      </w:r>
      <w:r w:rsidR="0084257A">
        <w:t xml:space="preserve">The </w:t>
      </w:r>
      <w:r w:rsidR="00262936">
        <w:t xml:space="preserve">excitation </w:t>
      </w:r>
      <w:r w:rsidR="0084257A">
        <w:t xml:space="preserve">energy is </w:t>
      </w:r>
      <w:r w:rsidR="0041384D">
        <w:t>distributed variably among three pathways: photochemistry, dissipation as heat (DNPQ), and</w:t>
      </w:r>
      <w:r w:rsidR="00997A30">
        <w:t xml:space="preserve"> </w:t>
      </w:r>
      <w:r w:rsidR="00997A30" w:rsidRPr="00997A30">
        <w:t>re-emission as fluorescence</w:t>
      </w:r>
      <w:r w:rsidR="00B45841">
        <w:t xml:space="preserve"> (ChlF)</w:t>
      </w:r>
      <w:r w:rsidR="0084257A">
        <w:t xml:space="preserve"> </w:t>
      </w:r>
      <w:r w:rsidR="0084257A" w:rsidRPr="00FD4048">
        <w:fldChar w:fldCharType="begin"/>
      </w:r>
      <w:r w:rsidR="00F10C65">
        <w:instrText xml:space="preserve"> ADDIN ZOTERO_ITEM CSL_CITATION {"citationID":"fsr5lUAh","properties":{"formattedCitation":"[18]","plainCitation":"[18]","noteIndex":0},"citationItems":[{"id":2583,"uris":["http://zotero.org/groups/4635591/items/QNL7UAJK"],"itemData":{"id":2583,"type":"article-journal","abstract":"Phytoplankton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Productivity","URL":"https://www.frontiersin.org/articles/10.3389/fmars.2021.690607","volume":"8","author":[{"family":"Schuback","given":"Nina"},{"family":"Tortell","given":"Philippe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R."}],"accessed":{"date-parts":[["2023",1,17]]},"issued":{"date-parts":[["2021"]]},"citation-key":"schubackSingleTurnoverVariableChlorophyll2021"}}],"schema":"https://github.com/citation-style-language/schema/raw/master/csl-citation.json"} </w:instrText>
      </w:r>
      <w:r w:rsidR="0084257A" w:rsidRPr="00FD4048">
        <w:fldChar w:fldCharType="separate"/>
      </w:r>
      <w:r w:rsidR="00F10C65">
        <w:rPr>
          <w:lang w:val="en-US"/>
        </w:rPr>
        <w:t>[18]</w:t>
      </w:r>
      <w:r w:rsidR="0084257A" w:rsidRPr="00FD4048">
        <w:fldChar w:fldCharType="end"/>
      </w:r>
      <w:r w:rsidR="0084257A">
        <w:t>.</w:t>
      </w:r>
      <w:r w:rsidR="003E1C7C">
        <w:t xml:space="preserve"> </w:t>
      </w:r>
      <w:r w:rsidR="00E93F75" w:rsidRPr="00E93F75">
        <w:t xml:space="preserve">The energy directed to photochemistry </w:t>
      </w:r>
      <w:r w:rsidR="008C2B5E">
        <w:t xml:space="preserve">by antenna pigments </w:t>
      </w:r>
      <w:r w:rsidR="00E93F75" w:rsidRPr="00E93F75">
        <w:t xml:space="preserve">undergoes inductive resonance transfer, eventually reaching the reaction center of PSII </w:t>
      </w:r>
      <w:r w:rsidR="00E93F75" w:rsidRPr="00E93F75">
        <w:fldChar w:fldCharType="begin"/>
      </w:r>
      <w:r w:rsidR="00E93F75" w:rsidRPr="00E93F75">
        <w:instrText xml:space="preserve"> ADDIN ZOTERO_ITEM CSL_CITATION {"citationID":"aJz7ymCr","properties":{"formattedCitation":"[3]","plainCitation":"[3]","noteIndex":0},"citationItems":[{"id":5301,"uris":["http://zotero.org/groups/4635591/items/W6SU9NWT"],"itemData":{"id":5301,"type":"book","abstract":"This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00E93F75" w:rsidRPr="00E93F75">
        <w:fldChar w:fldCharType="separate"/>
      </w:r>
      <w:r w:rsidR="00E93F75" w:rsidRPr="00E93F75">
        <w:rPr>
          <w:noProof/>
        </w:rPr>
        <w:t>[3]</w:t>
      </w:r>
      <w:r w:rsidR="00E93F75" w:rsidRPr="00E93F75">
        <w:fldChar w:fldCharType="end"/>
      </w:r>
      <w:r w:rsidR="00E93F75" w:rsidRPr="00E93F75">
        <w:t xml:space="preserve">. </w:t>
      </w:r>
      <w:r w:rsidR="00B47646">
        <w:t>The reaction center, P</w:t>
      </w:r>
      <w:r w:rsidR="00B47646">
        <w:rPr>
          <w:vertAlign w:val="subscript"/>
        </w:rPr>
        <w:t>680</w:t>
      </w:r>
      <w:r w:rsidR="00B47646">
        <w:t xml:space="preserve">, </w:t>
      </w:r>
      <w:r w:rsidR="004C5C69">
        <w:t xml:space="preserve">is </w:t>
      </w:r>
      <w:r w:rsidR="00764DF9">
        <w:t xml:space="preserve">composed of a </w:t>
      </w:r>
      <w:r w:rsidR="004C5C69" w:rsidRPr="004C5C69">
        <w:t xml:space="preserve">Chl a </w:t>
      </w:r>
      <w:r w:rsidR="004C5C69">
        <w:t>heterodimer</w:t>
      </w:r>
      <w:r w:rsidR="00764DF9">
        <w:t xml:space="preserve"> P</w:t>
      </w:r>
      <w:r w:rsidR="00764DF9">
        <w:rPr>
          <w:vertAlign w:val="subscript"/>
        </w:rPr>
        <w:t>D1</w:t>
      </w:r>
      <w:r w:rsidR="00764DF9">
        <w:t xml:space="preserve"> and P</w:t>
      </w:r>
      <w:r w:rsidR="00764DF9">
        <w:rPr>
          <w:vertAlign w:val="subscript"/>
        </w:rPr>
        <w:t>D2</w:t>
      </w:r>
      <w:r w:rsidR="005A0456">
        <w:t xml:space="preserve"> </w:t>
      </w:r>
      <w:r w:rsidR="00764DF9" w:rsidRPr="005A0456">
        <w:fldChar w:fldCharType="begin"/>
      </w:r>
      <w:r w:rsidR="00F10C65">
        <w:instrText xml:space="preserve"> ADDIN ZOTERO_ITEM CSL_CITATION {"citationID":"klywgbeT","properties":{"formattedCitation":"[17,19]","plainCitation":"[17,19]","noteIndex":0},"citationItems":[{"id":2505,"uris":["http://zotero.org/groups/4635591/items/2688WJ27"],"itemData":{"id":2505,"type":"article-journal","container-title":"Physiologia Plantarum","DOI":"10.1111/j.1399-3054.2011.01454.x","ISSN":"00319317","issue":"1","language":"en","page":"6-16","source":"DOI.org (Crossref)","title":"Role of charge recombination processes in photodamage and photoprotection of the photosystem II complex","URL":"http://doi.wiley.com/10.1111/j.1399-3054.2011.01454.x","volume":"142","author":[{"family":"Vass","given":"Imre"}],"accessed":{"date-parts":[["2021",4,1]]},"issued":{"date-parts":[["2011",5]]},"citation-key":"vass2011"}},{"id":5346,"uris":["http://zotero.org/groups/4635591/items/XP6IQCC7"],"itemData":{"id":5346,"type":"chapter","abstract":"The oxygen in our atmosphere is derived from and maintained by the light-driven water-splitting process of photosynthesis. The enzyme that facilitates this reaction, and therefore underpins virtually all life on our planet, is known as photosystem II (PSII). It is a multisubunit enzyme embedded in the lipid environment of the thylakoid membranes of plants, various algae, and cyanobacteria. Here the details of the protein subunits and cofactors involved in electron transfer of PSII are given based on their structures obtained from both high-resolution X-ray diffraction and cryo-electron microscopic analyzes of the PSII core from various organisms.","container-title":"Encyclopedia of Biological Chemistry III (Third Edition)","event-place":"Oxford","ISBN":"978-0-12-822040-5","note":"DOI: 10.1016/B978-0-12-819460-7.00012-8","page":"215-228","publisher":"Elsevier","publisher-place":"Oxford","source":"ScienceDirect","title":"Photosynthesis | Photosystem II: Protein Components, Structure and Electron Transfer</w:instrText>
      </w:r>
      <w:r w:rsidR="00F10C65">
        <w:rPr>
          <w:rFonts w:ascii="Segoe UI Symbol" w:hAnsi="Segoe UI Symbol" w:cs="Segoe UI Symbol"/>
        </w:rPr>
        <w:instrText>☆</w:instrText>
      </w:r>
      <w:r w:rsidR="00F10C65">
        <w:instrText xml:space="preserve">","title-short":"Photosynthesis | Photosystem II","URL":"https://www.sciencedirect.com/science/article/pii/B9780128194607000128","author":[{"family":"Shen","given":"Jian-Ren"}],"editor":[{"family":"Jez","given":"Joseph"}],"accessed":{"date-parts":[["2023",12,13]]},"issued":{"date-parts":[["2021",1,1]]},"citation-key":"shen2021"}}],"schema":"https://github.com/citation-style-language/schema/raw/master/csl-citation.json"} </w:instrText>
      </w:r>
      <w:r w:rsidR="00764DF9" w:rsidRPr="005A0456">
        <w:fldChar w:fldCharType="separate"/>
      </w:r>
      <w:r w:rsidR="00F10C65">
        <w:t>[17,19]</w:t>
      </w:r>
      <w:r w:rsidR="00764DF9" w:rsidRPr="005A0456">
        <w:fldChar w:fldCharType="end"/>
      </w:r>
      <w:r w:rsidR="005A0456">
        <w:t xml:space="preserve">. </w:t>
      </w:r>
    </w:p>
    <w:p w14:paraId="64F8F0C8" w14:textId="262DD346" w:rsidR="00C057F1" w:rsidRPr="0008282F" w:rsidRDefault="005A0456" w:rsidP="0077061E">
      <w:pPr>
        <w:ind w:firstLine="357"/>
      </w:pPr>
      <w:r w:rsidRPr="00C057F1">
        <w:t>When P</w:t>
      </w:r>
      <w:r w:rsidRPr="00C057F1">
        <w:rPr>
          <w:vertAlign w:val="subscript"/>
        </w:rPr>
        <w:t>680</w:t>
      </w:r>
      <w:r w:rsidRPr="00C057F1">
        <w:t xml:space="preserve"> is raised to </w:t>
      </w:r>
      <w:r w:rsidR="00DD37BF" w:rsidRPr="00C057F1">
        <w:t xml:space="preserve">its </w:t>
      </w:r>
      <w:r w:rsidRPr="00C057F1">
        <w:t xml:space="preserve">excited state, </w:t>
      </w:r>
      <w:r w:rsidR="0053647C" w:rsidRPr="00C057F1">
        <w:t>P</w:t>
      </w:r>
      <w:r w:rsidR="0053647C" w:rsidRPr="00C057F1">
        <w:rPr>
          <w:vertAlign w:val="subscript"/>
        </w:rPr>
        <w:t>680</w:t>
      </w:r>
      <w:r w:rsidR="0053647C" w:rsidRPr="00C057F1">
        <w:rPr>
          <w:vertAlign w:val="superscript"/>
        </w:rPr>
        <w:t>+</w:t>
      </w:r>
      <w:r w:rsidR="0053647C" w:rsidRPr="00C057F1">
        <w:t xml:space="preserve">,  </w:t>
      </w:r>
      <w:r w:rsidR="0005642A" w:rsidRPr="00C057F1">
        <w:t xml:space="preserve">it transfers an electron to an acceptor molecule and </w:t>
      </w:r>
      <w:r w:rsidR="00D04C4F" w:rsidRPr="00C057F1">
        <w:t>congruently</w:t>
      </w:r>
      <w:r w:rsidR="0005642A" w:rsidRPr="00C057F1">
        <w:t xml:space="preserve"> withdraws an electron from a donor molecule </w:t>
      </w:r>
      <w:r w:rsidR="0005642A" w:rsidRPr="00C057F1">
        <w:fldChar w:fldCharType="begin"/>
      </w:r>
      <w:r w:rsidR="0005642A" w:rsidRPr="00C057F1">
        <w:instrText xml:space="preserve"> ADDIN ZOTERO_ITEM CSL_CITATION {"citationID":"QOsTCnc2","properties":{"formattedCitation":"[3]","plainCitation":"[3]","noteIndex":0},"citationItems":[{"id":5301,"uris":["http://zotero.org/groups/4635591/items/W6SU9NWT"],"itemData":{"id":5301,"type":"book","abstract":"This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0005642A" w:rsidRPr="00C057F1">
        <w:fldChar w:fldCharType="separate"/>
      </w:r>
      <w:r w:rsidR="0005642A" w:rsidRPr="00C057F1">
        <w:rPr>
          <w:noProof/>
        </w:rPr>
        <w:t>[3]</w:t>
      </w:r>
      <w:r w:rsidR="0005642A" w:rsidRPr="00C057F1">
        <w:fldChar w:fldCharType="end"/>
      </w:r>
      <w:r w:rsidR="0005642A" w:rsidRPr="00C057F1">
        <w:t xml:space="preserve">. </w:t>
      </w:r>
      <w:r w:rsidR="00A321E2" w:rsidRPr="00C057F1">
        <w:t>On the acceptor side, P</w:t>
      </w:r>
      <w:r w:rsidR="00A321E2" w:rsidRPr="00C057F1">
        <w:rPr>
          <w:vertAlign w:val="subscript"/>
        </w:rPr>
        <w:t>680</w:t>
      </w:r>
      <w:r w:rsidR="005C247C" w:rsidRPr="00C057F1">
        <w:rPr>
          <w:vertAlign w:val="superscript"/>
        </w:rPr>
        <w:t>+</w:t>
      </w:r>
      <w:r w:rsidR="00A321E2" w:rsidRPr="00C057F1">
        <w:t xml:space="preserve"> first passes an electron to </w:t>
      </w:r>
      <w:r w:rsidR="004E1B9B" w:rsidRPr="00C057F1">
        <w:t xml:space="preserve">pheophytin (Phe). </w:t>
      </w:r>
      <w:r w:rsidR="00AA29A0" w:rsidRPr="00C057F1">
        <w:t>The electron from reduced Phe is transferred to plastoquinone A (Q</w:t>
      </w:r>
      <w:r w:rsidR="00AA29A0" w:rsidRPr="00C057F1">
        <w:rPr>
          <w:vertAlign w:val="subscript"/>
        </w:rPr>
        <w:t>A</w:t>
      </w:r>
      <w:r w:rsidR="00AA29A0" w:rsidRPr="00C057F1">
        <w:t>), followed by plastoquinone B (Q</w:t>
      </w:r>
      <w:r w:rsidR="00AA29A0" w:rsidRPr="00C057F1">
        <w:rPr>
          <w:vertAlign w:val="subscript"/>
        </w:rPr>
        <w:t>B</w:t>
      </w:r>
      <w:r w:rsidR="00AA29A0" w:rsidRPr="00C057F1">
        <w:t xml:space="preserve">) </w:t>
      </w:r>
      <w:r w:rsidR="00035A6B" w:rsidRPr="00C057F1">
        <w:fldChar w:fldCharType="begin"/>
      </w:r>
      <w:r w:rsidR="00F10C65">
        <w:instrText xml:space="preserve"> ADDIN ZOTERO_ITEM CSL_CITATION {"citationID":"Im1EdlgM","properties":{"formattedCitation":"[17]","plainCitation":"[17]","noteIndex":0},"citationItems":[{"id":2505,"uris":["http://zotero.org/groups/4635591/items/2688WJ27"],"itemData":{"id":2505,"type":"article-journal","container-title":"Physiologia Plantarum","DOI":"10.1111/j.1399-3054.2011.01454.x","ISSN":"00319317","issue":"1","language":"en","page":"6-16","source":"DOI.org (Crossref)","title":"Role of charge recombination processes in photodamage and photoprotection of the photosystem II complex","URL":"http://doi.wiley.com/10.1111/j.1399-3054.2011.01454.x","volume":"142","author":[{"family":"Vass","given":"Imre"}],"accessed":{"date-parts":[["2021",4,1]]},"issued":{"date-parts":[["2011",5]]},"citation-key":"vass2011"}}],"schema":"https://github.com/citation-style-language/schema/raw/master/csl-citation.json"} </w:instrText>
      </w:r>
      <w:r w:rsidR="00035A6B" w:rsidRPr="00C057F1">
        <w:fldChar w:fldCharType="separate"/>
      </w:r>
      <w:r w:rsidR="00F10C65">
        <w:rPr>
          <w:noProof/>
        </w:rPr>
        <w:t>[17]</w:t>
      </w:r>
      <w:r w:rsidR="00035A6B" w:rsidRPr="00C057F1">
        <w:fldChar w:fldCharType="end"/>
      </w:r>
      <w:r w:rsidR="00035A6B" w:rsidRPr="00C057F1">
        <w:t xml:space="preserve">. </w:t>
      </w:r>
      <w:r w:rsidR="0036455A" w:rsidRPr="00C057F1">
        <w:t>Once Q</w:t>
      </w:r>
      <w:r w:rsidR="0036455A" w:rsidRPr="00C057F1">
        <w:rPr>
          <w:vertAlign w:val="subscript"/>
        </w:rPr>
        <w:t xml:space="preserve">B </w:t>
      </w:r>
      <w:r w:rsidR="00DD7219" w:rsidRPr="00C057F1">
        <w:t xml:space="preserve">is fully reduced by receiving two electrons, the electrons are passed to the mobile plastoquinone pool in the lipid phase of the thylakoid membrane </w:t>
      </w:r>
      <w:r w:rsidR="00DD7219" w:rsidRPr="00C057F1">
        <w:fldChar w:fldCharType="begin"/>
      </w:r>
      <w:r w:rsidR="00FF3155">
        <w:instrText xml:space="preserve"> ADDIN ZOTERO_ITEM CSL_CITATION {"citationID":"rlbDrJLV","properties":{"formattedCitation":"[3]","plainCitation":"[3]","noteIndex":0},"citationItems":[{"id":5301,"uris":["http://zotero.org/groups/4635591/items/W6SU9NWT"],"itemData":{"id":5301,"type":"book","abstract":"This textbook provides an understanding of all the essential elements of marine optics. It explains the key role of light as a major factor in determining the operation and biological composition of aquatic ecosystems, and its scope ranges from the physics of light transmission within water, through the biochemistry and physiology of aquatic photosynthesis, to the ecological relationships that depend on the underwater light climate. This hook also provides a valuable introduction to the remote sensing of the ocean from space, which is now recognized to be of great environmental significance due to its direct relevance to global warming. --, An important resource for graduate courses on marine optics, aquatic photosynthesis, or ocean remote sensing; and for aquatic scientists, both oceanographers and limnologists. --Book Jacket.","edition":"3rd ed.","event-place":"Cambridge, UK ;","ISBN":"978-0-521-15175-7","language":"eng","number-of-pages":"xii+649","publisher":"Cambridge University Press","publisher-place":"Cambridge, UK ;","source":"mta.novanet.ca","title":"Light and Photosynthesis in Aquatic Ecosystems","author":[{"family":"Kirk","given":"John T. O."}],"issued":{"date-parts":[["2011"]]},"citation-key":"kirk2011"}}],"schema":"https://github.com/citation-style-language/schema/raw/master/csl-citation.json"} </w:instrText>
      </w:r>
      <w:r w:rsidR="00DD7219" w:rsidRPr="00C057F1">
        <w:fldChar w:fldCharType="separate"/>
      </w:r>
      <w:r w:rsidR="00DD7219" w:rsidRPr="00C057F1">
        <w:rPr>
          <w:noProof/>
        </w:rPr>
        <w:t>[3]</w:t>
      </w:r>
      <w:r w:rsidR="00DD7219" w:rsidRPr="00C057F1">
        <w:fldChar w:fldCharType="end"/>
      </w:r>
      <w:r w:rsidR="00DD7219" w:rsidRPr="00C057F1">
        <w:t xml:space="preserve">. </w:t>
      </w:r>
      <w:r w:rsidR="00582E35" w:rsidRPr="00C057F1">
        <w:t>On the donor side, an electron is extracted from the</w:t>
      </w:r>
      <w:r w:rsidR="000F5355">
        <w:t xml:space="preserve"> manganese</w:t>
      </w:r>
      <w:r w:rsidR="00582E35" w:rsidRPr="00C057F1">
        <w:t xml:space="preserve"> cluster in PSII, th</w:t>
      </w:r>
      <w:r w:rsidR="006D3E5F" w:rsidRPr="00C057F1">
        <w:t>ereby</w:t>
      </w:r>
      <w:r w:rsidR="00582E35" w:rsidRPr="00C057F1">
        <w:t xml:space="preserve"> reduc</w:t>
      </w:r>
      <w:r w:rsidR="006D3E5F" w:rsidRPr="00C057F1">
        <w:t>ing</w:t>
      </w:r>
      <w:r w:rsidR="00582E35" w:rsidRPr="00C057F1">
        <w:t xml:space="preserve"> a tyrosine residue D1-Tyr-161 (</w:t>
      </w:r>
      <w:proofErr w:type="spellStart"/>
      <w:r w:rsidR="00582E35" w:rsidRPr="00C057F1">
        <w:t>Y</w:t>
      </w:r>
      <w:r w:rsidR="00582E35" w:rsidRPr="00C057F1">
        <w:rPr>
          <w:vertAlign w:val="subscript"/>
        </w:rPr>
        <w:t>z</w:t>
      </w:r>
      <w:proofErr w:type="spellEnd"/>
      <w:r w:rsidR="00582E35" w:rsidRPr="00C057F1">
        <w:t xml:space="preserve">) </w:t>
      </w:r>
      <w:r w:rsidR="00582E35" w:rsidRPr="00C057F1">
        <w:fldChar w:fldCharType="begin"/>
      </w:r>
      <w:r w:rsidR="00F10C65">
        <w:instrText xml:space="preserve"> ADDIN ZOTERO_ITEM CSL_CITATION {"citationID":"CR5RJKLP","properties":{"formattedCitation":"[20]","plainCitation":"[20]","noteIndex":0},"citationItems":[{"id":5305,"uris":["http://zotero.org/groups/4635591/items/ENCPKMBC"],"itemData":{"id":5305,"type":"article-journal","container-title":"Chemical Reviews","DOI":"10.1021/cr0206014","ISSN":"0009-2665","issue":"9","journalAbbreviation":"Chem. Rev.","note":"publisher: American Chemical Society","page":"3981-4026","source":"ACS Publications","title":"Manganese Clusters with Relevance to Photosystem II","URL":"https://doi.org/10.1021/cr0206014","volume":"104","author":[{"family":"Mukhopadhyay","given":"Sumitra"},{"family":"Mandal","given":"Sanjay K."},{"family":"Bhaduri","given":"Sumit"},{"family":"Armstrong","given":"William H."}],"accessed":{"date-parts":[["2023",12,13]]},"issued":{"date-parts":[["2004",9,1]]},"citation-key":"mukhopadhyay2004"}}],"schema":"https://github.com/citation-style-language/schema/raw/master/csl-citation.json"} </w:instrText>
      </w:r>
      <w:r w:rsidR="00582E35" w:rsidRPr="00C057F1">
        <w:fldChar w:fldCharType="separate"/>
      </w:r>
      <w:r w:rsidR="00F10C65">
        <w:rPr>
          <w:noProof/>
        </w:rPr>
        <w:t>[20]</w:t>
      </w:r>
      <w:r w:rsidR="00582E35" w:rsidRPr="00C057F1">
        <w:fldChar w:fldCharType="end"/>
      </w:r>
      <w:r w:rsidR="006D3E5F" w:rsidRPr="00C057F1">
        <w:t xml:space="preserve">. </w:t>
      </w:r>
      <w:r w:rsidR="00FC0290" w:rsidRPr="00C057F1">
        <w:t>P</w:t>
      </w:r>
      <w:r w:rsidR="00FC0290" w:rsidRPr="00C057F1">
        <w:rPr>
          <w:vertAlign w:val="subscript"/>
        </w:rPr>
        <w:t>680</w:t>
      </w:r>
      <w:r w:rsidR="00FC0290" w:rsidRPr="00C057F1">
        <w:rPr>
          <w:vertAlign w:val="superscript"/>
        </w:rPr>
        <w:t>+</w:t>
      </w:r>
      <w:r w:rsidR="00C057F1" w:rsidRPr="00C057F1">
        <w:rPr>
          <w:vertAlign w:val="superscript"/>
        </w:rPr>
        <w:t xml:space="preserve"> </w:t>
      </w:r>
      <w:r w:rsidR="00C057F1" w:rsidRPr="00C057F1">
        <w:t xml:space="preserve">receives an electron from </w:t>
      </w:r>
      <w:r w:rsidR="00C057F1">
        <w:t>Y</w:t>
      </w:r>
      <w:r w:rsidR="00C057F1">
        <w:rPr>
          <w:vertAlign w:val="subscript"/>
        </w:rPr>
        <w:t>Z</w:t>
      </w:r>
      <w:r w:rsidR="0008282F">
        <w:t>, returning it to</w:t>
      </w:r>
      <w:r w:rsidR="00A60F83">
        <w:t xml:space="preserve"> its original state, P</w:t>
      </w:r>
      <w:r w:rsidR="00A60F83">
        <w:rPr>
          <w:vertAlign w:val="subscript"/>
        </w:rPr>
        <w:t>680</w:t>
      </w:r>
      <w:r w:rsidR="0008282F">
        <w:t xml:space="preserve">. </w:t>
      </w:r>
    </w:p>
    <w:p w14:paraId="73E5A374" w14:textId="3D3A04D2" w:rsidR="00582E35" w:rsidRPr="00C057F1" w:rsidRDefault="00582E35" w:rsidP="00582E35"/>
    <w:p w14:paraId="2D44BFF7" w14:textId="08D61936" w:rsidR="005F763E" w:rsidRDefault="001071B9" w:rsidP="00BD1824">
      <w:r>
        <w:rPr>
          <w:noProof/>
        </w:rPr>
        <w:drawing>
          <wp:inline distT="0" distB="0" distL="0" distR="0" wp14:anchorId="1891EE1B" wp14:editId="3B5744C5">
            <wp:extent cx="5279389" cy="3473042"/>
            <wp:effectExtent l="0" t="0" r="4445" b="0"/>
            <wp:docPr id="18539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186" name="Picture 185393186"/>
                    <pic:cNvPicPr/>
                  </pic:nvPicPr>
                  <pic:blipFill rotWithShape="1">
                    <a:blip r:embed="rId5">
                      <a:extLst>
                        <a:ext uri="{28A0092B-C50C-407E-A947-70E740481C1C}">
                          <a14:useLocalDpi xmlns:a14="http://schemas.microsoft.com/office/drawing/2010/main" val="0"/>
                        </a:ext>
                      </a:extLst>
                    </a:blip>
                    <a:srcRect t="4661" b="7626"/>
                    <a:stretch/>
                  </pic:blipFill>
                  <pic:spPr bwMode="auto">
                    <a:xfrm>
                      <a:off x="0" y="0"/>
                      <a:ext cx="5280000" cy="3473444"/>
                    </a:xfrm>
                    <a:prstGeom prst="rect">
                      <a:avLst/>
                    </a:prstGeom>
                    <a:ln>
                      <a:noFill/>
                    </a:ln>
                    <a:extLst>
                      <a:ext uri="{53640926-AAD7-44D8-BBD7-CCE9431645EC}">
                        <a14:shadowObscured xmlns:a14="http://schemas.microsoft.com/office/drawing/2010/main"/>
                      </a:ext>
                    </a:extLst>
                  </pic:spPr>
                </pic:pic>
              </a:graphicData>
            </a:graphic>
          </wp:inline>
        </w:drawing>
      </w:r>
    </w:p>
    <w:p w14:paraId="613E740A" w14:textId="7411293F" w:rsidR="00DD179B" w:rsidRPr="00FD4048" w:rsidRDefault="001071B9" w:rsidP="00DD179B">
      <w:r>
        <w:t xml:space="preserve">Figure </w:t>
      </w:r>
      <w:r w:rsidR="008C7DBB">
        <w:t>1</w:t>
      </w:r>
      <w:r>
        <w:t xml:space="preserve">: </w:t>
      </w:r>
      <w:r w:rsidRPr="00FD4048">
        <w:t>Pathway of s-state cycling and the electron transfer in PSII</w:t>
      </w:r>
      <w:r w:rsidR="00DD179B">
        <w:t xml:space="preserve">. </w:t>
      </w:r>
      <w:r w:rsidR="00DD179B" w:rsidRPr="00FD4048">
        <w:t xml:space="preserve">Successive PSII charge separations extract electrons from the Mn cluster, inducing four increasingly oxidized states. </w:t>
      </w:r>
      <w:r w:rsidR="0041384D">
        <w:t>After accumulating</w:t>
      </w:r>
      <w:r w:rsidR="00DD179B" w:rsidRPr="00FD4048">
        <w:t xml:space="preserve"> four oxidizing equivalents, 2 </w:t>
      </w:r>
      <w:r w:rsidR="00DD179B" w:rsidRPr="00DD179B">
        <w:t>H</w:t>
      </w:r>
      <w:r w:rsidR="00DD179B">
        <w:rPr>
          <w:vertAlign w:val="subscript"/>
        </w:rPr>
        <w:t>2</w:t>
      </w:r>
      <w:r w:rsidR="00DD179B" w:rsidRPr="00DD179B">
        <w:t>O</w:t>
      </w:r>
      <w:r w:rsidR="00DD179B">
        <w:t xml:space="preserve"> molecules</w:t>
      </w:r>
      <w:r w:rsidR="00DD179B" w:rsidRPr="00FD4048">
        <w:t xml:space="preserve"> are oxidized to</w:t>
      </w:r>
      <w:r w:rsidR="00392EF2">
        <w:t xml:space="preserve"> </w:t>
      </w:r>
      <w:r w:rsidR="00DD179B" w:rsidRPr="00FD4048">
        <w:t>1</w:t>
      </w:r>
      <w:r w:rsidR="00392EF2">
        <w:t xml:space="preserve"> </w:t>
      </w:r>
      <w:r w:rsidR="00DD179B" w:rsidRPr="00FD4048">
        <w:t>O</w:t>
      </w:r>
      <w:r w:rsidR="00DD179B">
        <w:rPr>
          <w:vertAlign w:val="subscript"/>
        </w:rPr>
        <w:t>2</w:t>
      </w:r>
      <w:r w:rsidR="00DD179B" w:rsidRPr="00FD4048">
        <w:t>.</w:t>
      </w:r>
      <w:r w:rsidR="00DD179B">
        <w:t xml:space="preserve"> </w:t>
      </w:r>
    </w:p>
    <w:p w14:paraId="66E1990E" w14:textId="77777777" w:rsidR="00025CA4" w:rsidRDefault="00025CA4" w:rsidP="00026924"/>
    <w:p w14:paraId="14583A76" w14:textId="77777777" w:rsidR="008C7DBB" w:rsidRPr="008C7DBB" w:rsidRDefault="008C7DBB" w:rsidP="008C7DBB">
      <w:pPr>
        <w:rPr>
          <w:i/>
          <w:iCs/>
        </w:rPr>
      </w:pPr>
      <w:r w:rsidRPr="007B29A0">
        <w:rPr>
          <w:i/>
          <w:iCs/>
        </w:rPr>
        <w:t xml:space="preserve">S-State Cycling </w:t>
      </w:r>
    </w:p>
    <w:p w14:paraId="1688ACC2" w14:textId="55876950" w:rsidR="008C7DBB" w:rsidRDefault="008C7DBB" w:rsidP="008C7DBB">
      <w:pPr>
        <w:ind w:firstLine="357"/>
      </w:pPr>
      <w:r w:rsidRPr="00752411">
        <w:t xml:space="preserve">The water-oxidizing or oxygen-evolving complex (WOC) of PSII is the active site where water is converted to oxygen and protons </w:t>
      </w:r>
      <w:r w:rsidRPr="00752411">
        <w:fldChar w:fldCharType="begin"/>
      </w:r>
      <w:r>
        <w:instrText xml:space="preserve"> ADDIN ZOTERO_ITEM CSL_CITATION {"citationID":"KRNRIf1Y","properties":{"formattedCitation":"[21]","plainCitation":"[21]","noteIndex":0},"citationItems":[{"id":2507,"uris":["http://zotero.org/groups/4635591/items/X4FGBGNC"],"itemData":{"id":2507,"type":"article-journal","abstract":"We develop a rapid “stroboscopic” fluorescence induction method, using the fast repetition rate fluorometry (FRRF) technique, to measure changes in the quantum yield of light emission from chlorophyll in oxygenic photosynthesis arising from competition with primary photochemical charge separation (P680* </w:instrText>
      </w:r>
      <w:r>
        <w:rPr>
          <w:rFonts w:ascii="Segoe UI Symbol" w:hAnsi="Segoe UI Symbol" w:cs="Segoe UI Symbol"/>
        </w:rPr>
        <w:instrText>➔</w:instrText>
      </w:r>
      <w:r>
        <w:instrText xml:space="preserve"> P680+QA−). This method determines the transit times of electrons that pass through PSII during the successive steps in the catalytic cycle of water oxidation/O2 formation (S states) and plastoquinone reduction in any oxygenic phototroph (in vivo or in vitro). We report the first measurements from intact living cells, illustrated by a eukaryotic alga (Nannochloropsis oceanica). We demonstrate that S state transition times depend strongly on the redox state of the PSII acceptor side, at both QB and the plastoquinone pool which serve as the major locus of regulation of PSII electron flux. We provide evidence for a kinetic intermediate S3′ state (lifetime 220 μs) following formation of S3 and prior to the release of O2. We compare the FRRF-detected kinetics to other previous spectroscopic methods (optical absorbance, EPR, and XES) that are applicable only to in vitro samples.","container-title":"Biochimica et Biophysica Acta (BBA) - Bioenergetics","DOI":"10.1016/j.bbabio.2020.148212","ISSN":"00052728","issue":"8","journalAbbreviation":"Biochimica et Biophysica Acta (BBA) - Bioenergetics","language":"en","page":"148212","source":"DOI.org (Crossref)","title":"Realtime kinetics of the light driven steps of photosynthetic water oxidation in living organisms by “stroboscopic” fluorometry","URL":"https://linkinghub.elsevier.com/retrieve/pii/S0005272820300621","volume":"1861","author":[{"family":"Gates","given":"Colin"},{"family":"Ananyev","given":"Gennady"},{"family":"Dismukes","given":"G. Charles"}],"accessed":{"date-parts":[["2022",7,4]]},"issued":{"date-parts":[["2020",8]]},"citation-key":"gates2020"}}],"schema":"https://github.com/citation-style-language/schema/raw/master/csl-citation.json"} </w:instrText>
      </w:r>
      <w:r w:rsidRPr="00752411">
        <w:fldChar w:fldCharType="separate"/>
      </w:r>
      <w:r>
        <w:rPr>
          <w:noProof/>
        </w:rPr>
        <w:t>[21]</w:t>
      </w:r>
      <w:r w:rsidRPr="00752411">
        <w:fldChar w:fldCharType="end"/>
      </w:r>
      <w:r w:rsidRPr="00752411">
        <w:t>. It consists of a metal-oxo cluster with the formula Mn</w:t>
      </w:r>
      <w:r w:rsidRPr="00752411">
        <w:rPr>
          <w:vertAlign w:val="subscript"/>
        </w:rPr>
        <w:t>4</w:t>
      </w:r>
      <w:r w:rsidRPr="00752411">
        <w:t>CaO</w:t>
      </w:r>
      <w:r w:rsidRPr="00752411">
        <w:rPr>
          <w:vertAlign w:val="subscript"/>
        </w:rPr>
        <w:t>5</w:t>
      </w:r>
      <w:r w:rsidRPr="00752411">
        <w:t xml:space="preserve">. As </w:t>
      </w:r>
      <w:r w:rsidR="0041384D">
        <w:t>P680 absorbs successive photons</w:t>
      </w:r>
      <w:r w:rsidRPr="00752411">
        <w:t>, they induce charge separations</w:t>
      </w:r>
      <w:r w:rsidR="0041384D">
        <w:t>,</w:t>
      </w:r>
      <w:r w:rsidRPr="00752411">
        <w:t xml:space="preserve"> which </w:t>
      </w:r>
      <w:r>
        <w:t xml:space="preserve">cause electrons to be extracted from the </w:t>
      </w:r>
      <w:r w:rsidRPr="00752411">
        <w:t>Mn cluster</w:t>
      </w:r>
      <w:r>
        <w:t xml:space="preserve">. </w:t>
      </w:r>
      <w:r w:rsidRPr="00752411">
        <w:t xml:space="preserve">Each electron </w:t>
      </w:r>
      <w:r w:rsidR="0041384D">
        <w:t>removed</w:t>
      </w:r>
      <w:r w:rsidRPr="00752411">
        <w:t xml:space="preserve"> from the WOC replaces one lost by </w:t>
      </w:r>
      <w:r>
        <w:t xml:space="preserve">the </w:t>
      </w:r>
      <w:r w:rsidRPr="00752411">
        <w:t xml:space="preserve">reaction center when an electron is transferred </w:t>
      </w:r>
      <w:r>
        <w:t>downstream</w:t>
      </w:r>
      <w:r w:rsidRPr="00752411">
        <w:t xml:space="preserve">. As consecutive </w:t>
      </w:r>
      <w:r>
        <w:lastRenderedPageBreak/>
        <w:t xml:space="preserve">charge separations occur, it </w:t>
      </w:r>
      <w:r w:rsidRPr="00752411">
        <w:t xml:space="preserve">induces four increasingly oxidized states, known as s-states </w:t>
      </w:r>
      <w:r w:rsidRPr="00752411">
        <w:fldChar w:fldCharType="begin"/>
      </w:r>
      <w:r>
        <w:instrText xml:space="preserve"> ADDIN ZOTERO_ITEM CSL_CITATION {"citationID":"dvdsLNoM","properties":{"formattedCitation":"[22]","plainCitation":"[22]","noteIndex":0},"citationItems":[{"id":3378,"uris":["http://zotero.org/groups/4635591/items/Q7EQWNPR"],"itemData":{"id":3378,"type":"article-journal","abstract":"Understanding energetic and kinetic parameters of intermediates formed in the course of the reaction cycle (S-state cycle) of photosynthetic water oxidation is of high interest and could support the rationale designs of artificial systems for solar fuels. We use time-resolved measurements of the delayed chlorophyll fluorescence to estimate rate constants, activation energies, free energy differences, and to discriminate between the enthalpic and the entropic contributions to the decrease of the Gibbs free energy of the individual transitions. Using a joint-fit simulation approach, kinetic parameters are determined for the reaction intermediates in the S-state transitions in buffers with different pH in H2O and in D2O.","container-title":"Frontiers in Plant Science","ISSN":"1664-462X","source":"Frontiers","title":"Energetics and Kinetics of S-State Transitions Monitored by Delayed Chlorophyll Fluorescence","URL":"https://www.frontiersin.org/articles/10.3389/fpls.2019.00386","volume":"10","author":[{"family":"Zaharieva","given":"Ivelina"},{"family":"Dau","given":"Holger"}],"accessed":{"date-parts":[["2023",3,9]]},"issued":{"date-parts":[["2019"]]},"citation-key":"zaharievaEnergeticsKineticsSState2019"}}],"schema":"https://github.com/citation-style-language/schema/raw/master/csl-citation.json"} </w:instrText>
      </w:r>
      <w:r w:rsidRPr="00752411">
        <w:fldChar w:fldCharType="separate"/>
      </w:r>
      <w:r>
        <w:rPr>
          <w:noProof/>
        </w:rPr>
        <w:t>[22]</w:t>
      </w:r>
      <w:r w:rsidRPr="00752411">
        <w:fldChar w:fldCharType="end"/>
      </w:r>
      <w:r>
        <w:t>. S-states are denoted as S</w:t>
      </w:r>
      <w:r>
        <w:rPr>
          <w:vertAlign w:val="subscript"/>
        </w:rPr>
        <w:t>0</w:t>
      </w:r>
      <w:r>
        <w:t xml:space="preserve"> to S</w:t>
      </w:r>
      <w:r>
        <w:rPr>
          <w:vertAlign w:val="subscript"/>
        </w:rPr>
        <w:t>3</w:t>
      </w:r>
      <w:r>
        <w:t>, with a transient S</w:t>
      </w:r>
      <w:r>
        <w:rPr>
          <w:vertAlign w:val="subscript"/>
        </w:rPr>
        <w:t>4</w:t>
      </w:r>
      <w:r>
        <w:t xml:space="preserve"> state which rapidly decays to S</w:t>
      </w:r>
      <w:r>
        <w:rPr>
          <w:vertAlign w:val="subscript"/>
        </w:rPr>
        <w:t>0</w:t>
      </w:r>
      <w:r>
        <w:t xml:space="preserve"> (Figure 1). Once four photons have been absorbed and the Mn cluster has lost four electrons, it replaces them by oxidizing two water molecules to one molecule of molecular oxygen. Therefore, </w:t>
      </w:r>
      <w:r w:rsidRPr="00BD1824">
        <w:t>a complete water oxidation cycle during oxygenic photosynthesis requires the absorption of four photons and the successive accumulation of four oxidizing equivalents</w:t>
      </w:r>
      <w:r>
        <w:t xml:space="preserve"> </w:t>
      </w:r>
      <w:r w:rsidRPr="00BD1824">
        <w:fldChar w:fldCharType="begin"/>
      </w:r>
      <w:r>
        <w:instrText xml:space="preserve"> ADDIN ZOTERO_ITEM CSL_CITATION {"citationID":"jEz352P7","properties":{"formattedCitation":"[21\\uc0\\u8211{}23]","plainCitation":"[21–23]","noteIndex":0},"citationItems":[{"id":2507,"uris":["http://zotero.org/groups/4635591/items/X4FGBGNC"],"itemData":{"id":2507,"type":"article-journal","abstract":"We develop a rapid “stroboscopic” fluorescence induction method, using the fast repetition rate fluorometry (FRRF) technique, to measure changes in the quantum yield of light emission from chlorophyll in oxygenic photosynthesis arising from competition with primary photochemical charge separation (P680* </w:instrText>
      </w:r>
      <w:r>
        <w:rPr>
          <w:rFonts w:ascii="Segoe UI Symbol" w:hAnsi="Segoe UI Symbol" w:cs="Segoe UI Symbol"/>
        </w:rPr>
        <w:instrText>➔</w:instrText>
      </w:r>
      <w:r>
        <w:instrText xml:space="preserve"> P680+QA−). This method determines the transit times of electrons that pass through PSII during the successive steps in the catalytic cycle of water oxidation/O2 formation (S states) and plastoquinone reduction in any oxygenic phototroph (in vivo or in vitro). We report the first measurements from intact living cells, illustrated by a eukaryotic alga (Nannochloropsis oceanica). We demonstrate that S state transition times depend strongly on the redox state of the PSII acceptor side, at both QB and the plastoquinone pool which serve as the major locus of regulation of PSII electron flux. We provide evidence for a kinetic intermediate S3′ state (lifetime 220 μs) following formation of S3 and prior to the release of O2. We compare the FRRF-detected kinetics to other previous spectroscopic methods (optical absorbance, EPR, and XES) that are applicable only to in vitro samples.","container-title":"Biochimica et Biophysica Acta (BBA) - Bioenergetics","DOI":"10.1016/j.bbabio.2020.148212","ISSN":"00052728","issue":"8","journalAbbreviation":"Biochimica et Biophysica Acta (BBA) - Bioenergetics","language":"en","page":"148212","source":"DOI.org (Crossref)","title":"Realtime kinetics of the light driven steps of photosynthetic water oxidation in living organisms by “stroboscopic” fluorometry","URL":"https://linkinghub.elsevier.com/retrieve/pii/S0005272820300621","volume":"1861","author":[{"family":"Gates","given":"Colin"},{"family":"Ananyev","given":"Gennady"},{"family":"Dismukes","given":"G. Charles"}],"accessed":{"date-parts":[["2022",7,4]]},"issued":{"date-parts":[["2020",8]]},"citation-key":"gates2020"}},{"id":3378,"uris":["http://zotero.org/groups/4635591/items/Q7EQWNPR"],"itemData":{"id":3378,"type":"article-journal","abstract":"Understanding energetic and kinetic parameters of intermediates formed in the course of the reaction cycle (S-state cycle) of photosynthetic water oxidation is of high interest and could support the rationale designs of artificial systems for solar fuels. We use time-resolved measurements of the delayed chlorophyll fluorescence to estimate rate constants, activation energies, free energy differences, and to discriminate between the enthalpic and the entropic contributions to the decrease of the Gibbs free energy of the individual transitions. Using a joint-fit simulation approach, kinetic parameters are determined for the reaction intermediates in the S-state transitions in buffers with different pH in H2O and in D2O.","container-title":"Frontiers in Plant Science","ISSN":"1664-462X","source":"Frontiers","title":"Energetics and Kinetics of S-State Transitions Monitored by Delayed Chlorophyll Fluorescence","URL":"https://www.frontiersin.org/articles/10.3389/fpls.2019.00386","volume":"10","author":[{"family":"Zaharieva","given":"Ivelina"},{"family":"Dau","given":"Holger"}],"accessed":{"date-parts":[["2023",3,9]]},"issued":{"date-parts":[["2019"]]},"citation-key":"zaharievaEnergeticsKineticsSState2019"}},{"id":3768,"uris":["http://zotero.org/groups/4635591/items/QR86ETNA"],"itemData":{"id":3768,"type":"article-journal","abstract":"In oxygenic photosynthesis, a complete water oxidation cycle requires absorption of four photons by the chlorophylls of photosystem II (PSII). The photons can be provided successively by applying short flashes of light. Already in 1970, Kok and coworkers [Photochem Photobiol 11:457–475, 1970] developed a basic model to explain the flash-number dependence of O2 formation. The third flash applied to dark-adapted PSII induces the S3→S4</w:instrText>
      </w:r>
      <w:r>
        <w:rPr>
          <w:rFonts w:ascii="Cambria Math" w:hAnsi="Cambria Math" w:cs="Cambria Math"/>
        </w:rPr>
        <w:instrText>⇒</w:instrText>
      </w:r>
      <w:r>
        <w:instrText>S0 transition, which is coupled to dioxygen formation at a protein-bound Mn4Ca complex. The sequence of events leading to dioxygen formation and the role of Kok’s enigmatic S4-state are only incompletely understood. Recently we have shown by time-resolved X-ray spectroscopy that in the S3</w:instrText>
      </w:r>
      <w:r>
        <w:rPr>
          <w:rFonts w:ascii="Cambria Math" w:hAnsi="Cambria Math" w:cs="Cambria Math"/>
        </w:rPr>
        <w:instrText>⇒</w:instrText>
      </w:r>
      <w:r>
        <w:instrText xml:space="preserve">S0 transition an interesting intermediate is formed, prior to the onset of O–O bond formation [Haumann et al. Science 310:1019–1021, 2005]. The experimental results of the time-resolved X-ray experiments are discussed. The identity of the reaction intermediate is considered and the question is addressed how the novel intermediate is related to the S4-state proposed in 1970 by Bessel Kok. This leads us to an extension of the classical S-state cycle towards a basic model which describes sequence and interplay of electron and proton abstraction events at the donor side of PSII [Dau and Haumann, Science 312:1471–1472, 2006].","container-title":"Photosynthesis Research","DOI":"10.1007/s11120-007-9141-9","ISSN":"1573-5079","issue":"3","journalAbbreviation":"Photosynth Res","language":"en","page":"327-343","source":"Springer Link","title":"Time-resolved X-ray spectroscopy leads to an extension of the classical S-state cycle model of photosynthetic oxygen evolution","URL":"https://doi.org/10.1007/s11120-007-9141-9","volume":"92","author":[{"family":"Dau","given":"Holger"},{"family":"Haumann","given":"Michael"}],"accessed":{"date-parts":[["2023",3,27]]},"issued":{"date-parts":[["2007",6,1]]},"citation-key":"dauTimeresolvedXraySpectroscopy2007"}}],"schema":"https://github.com/citation-style-language/schema/raw/master/csl-citation.json"} </w:instrText>
      </w:r>
      <w:r w:rsidRPr="00BD1824">
        <w:fldChar w:fldCharType="separate"/>
      </w:r>
      <w:r w:rsidRPr="00F10C65">
        <w:rPr>
          <w:color w:val="000000"/>
          <w:lang w:val="en-US"/>
        </w:rPr>
        <w:t>[21–23]</w:t>
      </w:r>
      <w:r w:rsidRPr="00BD1824">
        <w:fldChar w:fldCharType="end"/>
      </w:r>
      <w:r w:rsidRPr="00BD1824">
        <w:t>.</w:t>
      </w:r>
    </w:p>
    <w:p w14:paraId="1C35BF2E" w14:textId="31368BBB" w:rsidR="00321D4A" w:rsidRDefault="001C54D9" w:rsidP="00025CA4">
      <w:pPr>
        <w:ind w:firstLine="357"/>
      </w:pPr>
      <w:r w:rsidRPr="00321D4A">
        <w:t xml:space="preserve">As the WOC moves between s-states, it alters the kinetics and free energy of the system </w:t>
      </w:r>
      <w:r w:rsidR="000A6469" w:rsidRPr="00321D4A">
        <w:fldChar w:fldCharType="begin"/>
      </w:r>
      <w:r w:rsidR="00F10C65">
        <w:instrText xml:space="preserve"> ADDIN ZOTERO_ITEM CSL_CITATION {"citationID":"VMeXaITG","properties":{"formattedCitation":"[24]","plainCitation":"[24]","noteIndex":0},"citationItems":[{"id":5310,"uris":["http://zotero.org/groups/4635591/items/9RDS5KTK"],"itemData":{"id":5310,"type":"article-journal","abstract":"Photosystem II (PSII) uses light energy to split water into chemical products that power the planet. The stripped protons contribute to a membrane electrochemical potential before combining with the stripped electrons to make chemical bonds and releasing O2 for powering respiratory metabolisms. In this review, we provide an overview of the kinetics and thermodynamics of water oxidation that highlights the conserved performance of PSIIs across species. We discuss recent advances in our understanding of the site of water oxidation based upon the improved (1.9-Å resolution) atomic structure of the Mn4CaO5 water-oxidizing complex (WOC) within cyanobacterial PSII. We combine these insights with recent knowledge gained from studies of the biogenesis and assembly of the WOC (called photoassembly) to arrive at a proposed chemical mechanism for water oxidation.","container-title":"Annual Review of Biochemistry","DOI":"10.1146/annurev-biochem-070511-100425","issue":"1","note":"_eprint: https://doi.org/10.1146/annurev-biochem-070511-100425\nPMID: 23527694","page":"577-606","source":"Annual Reviews","title":"Photosystem II: The Reaction Center of Oxygenic Photosynthesis","title-short":"Photosystem II","URL":"https://doi.org/10.1146/annurev-biochem-070511-100425","volume":"82","author":[{"family":"Vinyard","given":"David J."},{"family":"Ananyev","given":"Gennady M."},{"family":"Charles Dismukes","given":"G."}],"accessed":{"date-parts":[["2023",12,13]]},"issued":{"date-parts":[["2013"]]},"citation-key":"vinyard2013"}}],"schema":"https://github.com/citation-style-language/schema/raw/master/csl-citation.json"} </w:instrText>
      </w:r>
      <w:r w:rsidR="000A6469" w:rsidRPr="00321D4A">
        <w:fldChar w:fldCharType="separate"/>
      </w:r>
      <w:r w:rsidR="00F10C65">
        <w:rPr>
          <w:noProof/>
        </w:rPr>
        <w:t>[24]</w:t>
      </w:r>
      <w:r w:rsidR="000A6469" w:rsidRPr="00321D4A">
        <w:fldChar w:fldCharType="end"/>
      </w:r>
      <w:r w:rsidR="000A6469" w:rsidRPr="00321D4A">
        <w:t>.</w:t>
      </w:r>
      <w:r w:rsidRPr="00321D4A">
        <w:t xml:space="preserve"> </w:t>
      </w:r>
      <w:r w:rsidR="00321D4A" w:rsidRPr="00321D4A">
        <w:t xml:space="preserve">In turn, </w:t>
      </w:r>
      <w:r w:rsidR="001A46BA">
        <w:t xml:space="preserve">this </w:t>
      </w:r>
      <w:r w:rsidR="0041384D">
        <w:t>changes</w:t>
      </w:r>
      <w:r w:rsidR="004C48A5">
        <w:t xml:space="preserve"> the </w:t>
      </w:r>
      <w:r w:rsidR="004C48A5" w:rsidRPr="00321D4A">
        <w:t>partitioning of excitation energy</w:t>
      </w:r>
      <w:r w:rsidR="004C48A5">
        <w:t xml:space="preserve"> between photochemistry, dissipation as heat, and chlorophyll </w:t>
      </w:r>
      <w:r w:rsidR="001A46BA">
        <w:t>fluorescence</w:t>
      </w:r>
      <w:r w:rsidR="00E84219">
        <w:t xml:space="preserve"> (ChlF)</w:t>
      </w:r>
      <w:r w:rsidR="004C48A5">
        <w:t>.</w:t>
      </w:r>
      <w:r w:rsidR="00321D4A" w:rsidRPr="00321D4A">
        <w:t xml:space="preserve"> As the energy allocated to ChlF is modulated by the energy allotted to photochemistry and</w:t>
      </w:r>
      <w:r w:rsidR="004339AD">
        <w:t xml:space="preserve"> </w:t>
      </w:r>
      <w:r w:rsidR="004339AD" w:rsidRPr="00AA5DBB">
        <w:t>thermalization</w:t>
      </w:r>
      <w:r w:rsidR="00321D4A" w:rsidRPr="00321D4A">
        <w:t xml:space="preserve">, the quantum yield of </w:t>
      </w:r>
      <w:r w:rsidR="00E84219">
        <w:t xml:space="preserve">ChlF varies </w:t>
      </w:r>
      <w:r w:rsidR="00321D4A">
        <w:t xml:space="preserve">between s-states </w:t>
      </w:r>
      <w:r w:rsidR="00321D4A">
        <w:fldChar w:fldCharType="begin"/>
      </w:r>
      <w:r w:rsidR="00F10C65">
        <w:instrText xml:space="preserve"> ADDIN ZOTERO_ITEM CSL_CITATION {"citationID":"szXN7DYe","properties":{"formattedCitation":"[18,21]","plainCitation":"[18,21]","noteIndex":0},"citationItems":[{"id":2507,"uris":["http://zotero.org/groups/4635591/items/X4FGBGNC"],"itemData":{"id":2507,"type":"article-journal","abstract":"We develop a rapid “stroboscopic” fluorescence induction method, using the fast repetition rate fluorometry (FRRF) technique, to measure changes in the quantum yield of light emission from chlorophyll in oxygenic photosynthesis arising from competition with primary photochemical charge separation (P680* </w:instrText>
      </w:r>
      <w:r w:rsidR="00F10C65">
        <w:rPr>
          <w:rFonts w:ascii="Segoe UI Symbol" w:hAnsi="Segoe UI Symbol" w:cs="Segoe UI Symbol"/>
        </w:rPr>
        <w:instrText>➔</w:instrText>
      </w:r>
      <w:r w:rsidR="00F10C65">
        <w:instrText xml:space="preserve"> P680+QA−). This method determines the transit times of electrons that pass through PSII during the successive steps in the catalytic cycle of water oxidation/O2 formation (S states) and plastoquinone reduction in any oxygenic phototroph (in vivo or in vitro). We report the first measurements from intact living cells, illustrated by a eukaryotic alga (Nannochloropsis oceanica). We demonstrate that S state transition times depend strongly on the redox state of the PSII acceptor side, at both QB and the plastoquinone pool which serve as the major locus of regulation of PSII electron flux. We provide evidence for a kinetic intermediate S3′ state (lifetime 220 μs) following formation of S3 and prior to the release of O2. We compare the FRRF-detected kinetics to other previous spectroscopic methods (optical absorbance, EPR, and XES) that are applicable only to in vitro samples.","container-title":"Biochimica et Biophysica Acta (BBA) - Bioenergetics","DOI":"10.1016/j.bbabio.2020.148212","ISSN":"00052728","issue":"8","journalAbbreviation":"Biochimica et Biophysica Acta (BBA) - Bioenergetics","language":"en","page":"148212","source":"DOI.org (Crossref)","title":"Realtime kinetics of the light driven steps of photosynthetic water oxidation in living organisms by “stroboscopic” fluorometry","URL":"https://linkinghub.elsevier.com/retrieve/pii/S0005272820300621","volume":"1861","author":[{"family":"Gates","given":"Colin"},{"family":"Ananyev","given":"Gennady"},{"family":"Dismukes","given":"G. Charles"}],"accessed":{"date-parts":[["2022",7,4]]},"issued":{"date-parts":[["2020",8]]},"citation-key":"gates2020"}},{"id":2583,"uris":["http://zotero.org/groups/4635591/items/QNL7UAJK"],"itemData":{"id":2583,"type":"article-journal","abstract":"Phytoplankton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Productivity","URL":"https://www.frontiersin.org/articles/10.3389/fmars.2021.690607","volume":"8","author":[{"family":"Schuback","given":"Nina"},{"family":"Tortell","given":"Philippe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R."}],"accessed":{"date-parts":[["2023",1,17]]},"issued":{"date-parts":[["2021"]]},"citation-key":"schubackSingleTurnoverVariableChlorophyll2021"}}],"schema":"https://github.com/citation-style-language/schema/raw/master/csl-citation.json"} </w:instrText>
      </w:r>
      <w:r w:rsidR="00321D4A">
        <w:fldChar w:fldCharType="separate"/>
      </w:r>
      <w:r w:rsidR="00F10C65">
        <w:rPr>
          <w:noProof/>
        </w:rPr>
        <w:t>[18,21]</w:t>
      </w:r>
      <w:r w:rsidR="00321D4A">
        <w:fldChar w:fldCharType="end"/>
      </w:r>
      <w:r w:rsidR="00321D4A">
        <w:t>.</w:t>
      </w:r>
      <w:r w:rsidR="004339AD">
        <w:t xml:space="preserve"> Therefore, the four s-states are reflected by a four-period </w:t>
      </w:r>
      <w:r w:rsidR="004339AD" w:rsidRPr="004D2E05">
        <w:t>oscillation in chlorophyll fluorescence</w:t>
      </w:r>
      <w:r w:rsidR="004339AD">
        <w:t xml:space="preserve"> </w:t>
      </w:r>
      <w:r w:rsidR="004339AD" w:rsidRPr="004D2E05">
        <w:fldChar w:fldCharType="begin"/>
      </w:r>
      <w:r w:rsidR="00F10C65">
        <w:instrText xml:space="preserve"> ADDIN ZOTERO_ITEM CSL_CITATION {"citationID":"xvScbRHL","properties":{"formattedCitation":"[25]","plainCitation":"[25]","noteIndex":0},"citationItems":[{"id":2510,"uris":["http://zotero.org/groups/4635591/items/3SYY49S9"],"itemData":{"id":2510,"type":"article-journal","abstract":"The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4339AD" w:rsidRPr="004D2E05">
        <w:fldChar w:fldCharType="separate"/>
      </w:r>
      <w:r w:rsidR="00F10C65">
        <w:rPr>
          <w:lang w:val="en-US"/>
        </w:rPr>
        <w:t>[25]</w:t>
      </w:r>
      <w:r w:rsidR="004339AD" w:rsidRPr="004D2E05">
        <w:fldChar w:fldCharType="end"/>
      </w:r>
      <w:r w:rsidR="004339AD">
        <w:t xml:space="preserve">. </w:t>
      </w:r>
    </w:p>
    <w:p w14:paraId="562BF356" w14:textId="77777777" w:rsidR="009716E9" w:rsidRDefault="009716E9" w:rsidP="00025CA4">
      <w:pPr>
        <w:ind w:firstLine="357"/>
      </w:pPr>
    </w:p>
    <w:p w14:paraId="7529174A" w14:textId="3DEC7293" w:rsidR="004E58E8" w:rsidRPr="002E0813" w:rsidRDefault="00702409" w:rsidP="00E46E9E">
      <w:r w:rsidRPr="00E527F3">
        <w:rPr>
          <w:i/>
          <w:iCs/>
        </w:rPr>
        <w:t xml:space="preserve">Recombination </w:t>
      </w:r>
    </w:p>
    <w:p w14:paraId="35A66101" w14:textId="6B4AB0A2" w:rsidR="005F208E" w:rsidRDefault="002E0813" w:rsidP="002E0813">
      <w:pPr>
        <w:ind w:firstLine="357"/>
      </w:pPr>
      <w:r>
        <w:t xml:space="preserve">During </w:t>
      </w:r>
      <w:r w:rsidR="004E58E8" w:rsidRPr="0047689F">
        <w:t>photosynthesis, secondary electron transfer occur</w:t>
      </w:r>
      <w:r w:rsidR="0047689F" w:rsidRPr="0047689F">
        <w:t>s</w:t>
      </w:r>
      <w:r w:rsidR="004E58E8" w:rsidRPr="0047689F">
        <w:t xml:space="preserve"> at both the donor and acceptor sides of Photosystem II (PSII), </w:t>
      </w:r>
      <w:r w:rsidR="0041384D">
        <w:t>stabilizing</w:t>
      </w:r>
      <w:r w:rsidR="004E58E8" w:rsidRPr="0047689F">
        <w:t xml:space="preserve"> separated charges </w:t>
      </w:r>
      <w:r w:rsidR="0047689F" w:rsidRPr="0047689F">
        <w:fldChar w:fldCharType="begin"/>
      </w:r>
      <w:r w:rsidR="00F10C65">
        <w:instrText xml:space="preserve"> ADDIN ZOTERO_ITEM CSL_CITATION {"citationID":"fLAZ9XP4","properties":{"formattedCitation":"[17]","plainCitation":"[17]","noteIndex":0},"citationItems":[{"id":2505,"uris":["http://zotero.org/groups/4635591/items/2688WJ27"],"itemData":{"id":2505,"type":"article-journal","container-title":"Physiologia Plantarum","DOI":"10.1111/j.1399-3054.2011.01454.x","ISSN":"00319317","issue":"1","language":"en","page":"6-16","source":"DOI.org (Crossref)","title":"Role of charge recombination processes in photodamage and photoprotection of the photosystem II complex","URL":"http://doi.wiley.com/10.1111/j.1399-3054.2011.01454.x","volume":"142","author":[{"family":"Vass","given":"Imre"}],"accessed":{"date-parts":[["2021",4,1]]},"issued":{"date-parts":[["2011",5]]},"citation-key":"vass2011"}}],"schema":"https://github.com/citation-style-language/schema/raw/master/csl-citation.json"} </w:instrText>
      </w:r>
      <w:r w:rsidR="0047689F" w:rsidRPr="0047689F">
        <w:fldChar w:fldCharType="separate"/>
      </w:r>
      <w:r w:rsidR="00F10C65">
        <w:rPr>
          <w:noProof/>
        </w:rPr>
        <w:t>[17]</w:t>
      </w:r>
      <w:r w:rsidR="0047689F" w:rsidRPr="0047689F">
        <w:fldChar w:fldCharType="end"/>
      </w:r>
      <w:r w:rsidR="0047689F">
        <w:t xml:space="preserve">. </w:t>
      </w:r>
      <w:r w:rsidR="00E210D8">
        <w:t xml:space="preserve">However, these reactions remain reversible, </w:t>
      </w:r>
      <w:r w:rsidR="00E210D8" w:rsidRPr="004E58E8">
        <w:t xml:space="preserve">occasionally resulting in </w:t>
      </w:r>
      <w:r w:rsidR="00E210D8">
        <w:t xml:space="preserve">the </w:t>
      </w:r>
      <w:r w:rsidR="00E210D8" w:rsidRPr="004E58E8">
        <w:t>backflow</w:t>
      </w:r>
      <w:r w:rsidR="00E210D8">
        <w:t xml:space="preserve"> of electrons through the pathway, referred to </w:t>
      </w:r>
      <w:r w:rsidR="00E210D8" w:rsidRPr="004E58E8">
        <w:t>as recombination reactions</w:t>
      </w:r>
      <w:r w:rsidR="00E210D8">
        <w:t xml:space="preserve"> </w:t>
      </w:r>
      <w:r w:rsidR="00E210D8">
        <w:fldChar w:fldCharType="begin"/>
      </w:r>
      <w:r w:rsidR="00F10C65">
        <w:instrText xml:space="preserve"> ADDIN ZOTERO_ITEM CSL_CITATION {"citationID":"V9fiogdP","properties":{"formattedCitation":"[26]","plainCitation":"[26]","noteIndex":0},"citationItems":[{"id":5323,"uris":["http://zotero.org/groups/4635591/items/YTU5PKCQ"],"itemData":{"id":5323,"type":"article-journal","abstract":"Light-induced damage of the photosynthetic apparatus in plants is an important phenomenon that primarily affects the photosystem II complex. Here, we propose a new model of photoinhibition in which charge recombination processes have a double-faced role: first, photodamage is induced by singlet oxygen, which is produced via interaction with the triplet reaction center chlorophyll (3P680) arising from the recombination of the charge-separated state between P680 and the pheophytin electron acceptor (3[P680+Phe−]). Second, photoprotection is provided by competition between 3[P680+Phe−] formation and direct recombination of the 1[P680+Phe−] and P680+QA− states. The efficiency of these two pathways is under control of the redox potential of the Phe and QA electron acceptors, which is utilized during adaptation to high light conditions.","container-title":"Trends in Plant Science","DOI":"10.1016/j.tplants.2009.01.009","ISSN":"1360-1385","issue":"4","journalAbbreviation":"Trends in Plant Science","page":"200-205","source":"ScienceDirect","title":"Janus-faced charge recombinations in photosystem II photoinhibition","URL":"https://www.sciencedirect.com/science/article/pii/S1360138509000715","volume":"14","author":[{"family":"Vass","given":"Imre"},{"family":"Cser","given":"Krisztian"}],"accessed":{"date-parts":[["2023",12,13]]},"issued":{"date-parts":[["2009",4,1]]},"citation-key":"vass2009"}}],"schema":"https://github.com/citation-style-language/schema/raw/master/csl-citation.json"} </w:instrText>
      </w:r>
      <w:r w:rsidR="00E210D8">
        <w:fldChar w:fldCharType="separate"/>
      </w:r>
      <w:r w:rsidR="00F10C65">
        <w:rPr>
          <w:noProof/>
        </w:rPr>
        <w:t>[26]</w:t>
      </w:r>
      <w:r w:rsidR="00E210D8">
        <w:fldChar w:fldCharType="end"/>
      </w:r>
      <w:r w:rsidR="00E210D8">
        <w:t xml:space="preserve">. </w:t>
      </w:r>
      <w:r w:rsidR="00D455A9" w:rsidRPr="00D455A9">
        <w:t xml:space="preserve">Recombination plays </w:t>
      </w:r>
      <w:r w:rsidR="00D455A9">
        <w:t>a pivotal role</w:t>
      </w:r>
      <w:r w:rsidR="00D455A9" w:rsidRPr="00D455A9">
        <w:t xml:space="preserve"> in photodamage and photoprotection</w:t>
      </w:r>
      <w:r w:rsidR="004350C3">
        <w:t>, both harming</w:t>
      </w:r>
      <w:r w:rsidR="00D455A9" w:rsidRPr="00D455A9">
        <w:t xml:space="preserve"> PSII</w:t>
      </w:r>
      <w:r w:rsidR="004350C3">
        <w:t xml:space="preserve"> and </w:t>
      </w:r>
      <w:r w:rsidR="00D455A9" w:rsidRPr="00D455A9">
        <w:t xml:space="preserve">proving essential for survival under </w:t>
      </w:r>
      <w:r w:rsidR="002D303A" w:rsidRPr="00D455A9">
        <w:t>excess light</w:t>
      </w:r>
      <w:r w:rsidR="002D303A" w:rsidRPr="002D303A">
        <w:t xml:space="preserve"> </w:t>
      </w:r>
      <w:r w:rsidR="002D303A" w:rsidRPr="00D455A9">
        <w:t>conditions</w:t>
      </w:r>
      <w:r w:rsidR="002D303A" w:rsidRPr="008B4763">
        <w:t xml:space="preserve"> </w:t>
      </w:r>
      <w:r w:rsidR="002D303A" w:rsidRPr="00715D5C">
        <w:fldChar w:fldCharType="begin"/>
      </w:r>
      <w:r w:rsidR="00F10C65">
        <w:instrText xml:space="preserve"> ADDIN ZOTERO_ITEM CSL_CITATION {"citationID":"LT3wXKMp","properties":{"formattedCitation":"[27]","plainCitation":"[27]","noteIndex":0},"citationItems":[{"id":2503,"uris":["http://zotero.org/groups/4635591/items/IISRJFAJ"],"itemData":{"id":2503,"type":"article-journal","abstract":"In the recombination process of Photosystem II (S2QA−→S1QA) the limiting step is the electron transfer from the reduced primary acceptor pheophytin Ph− to the oxidized primary donor P+ and the rate depends on the equilibrium constant between states S2PPhQA− and S1P+Ph−QA. Accordingly, mutations that affect the midpoint potential of Ph or of P result in a modified recombination rate. A strong correlation is observed between the effects on the recombination rate and on thermoluminescence (TL, the light emission from S2QA− during a warming ramp): a slower recombination corresponds to a large enhancement and higher temperature of the TL peak. The current theory of TL does not account for these effects, because it is based on the assumption that the rate-limiting step coincides with the radiative process. When implementing the known fact that the radiative pathway represents a minor leak, the modified TL theory readily accounts qualitatively for the observed behavior. However, the peak temperature is still lower than predicted from the temperature-dependence of recombination. We argue that this reflects the heterogeneity of the recombination process combined with the enhanced sensitivity of TL to slower components. The recombination kinetics are accurately fitted as a sum of two exponentials and we show that this is not due to a progressive stabilization of the charge-separated state, but to a pre-existing conformational heterogeneity.","container-title":"Biophysical Journal","DOI":"10.1529/biophysj.104.050237","ISSN":"0006-3495","issue":"3","journalAbbreviation":"Biophysical Journal","language":"en","page":"1948-1958","source":"ScienceDirect","title":"Charge Recombination and Thermoluminescence in Photosystem II","URL":"https://www.sciencedirect.com/science/article/pii/S0006349505732574","volume":"88","author":[{"family":"Rappaport","given":"Fabrice"},{"family":"Cuni","given":"Aude"},{"family":"Xiong","given":"Ling"},{"family":"Sayre","given":"Richard"},{"family":"Lavergne","given":"Jérôme"}],"accessed":{"date-parts":[["2021",4,5]]},"issued":{"date-parts":[["2005",3,1]]},"citation-key":"rappaport2005"}}],"schema":"https://github.com/citation-style-language/schema/raw/master/csl-citation.json"} </w:instrText>
      </w:r>
      <w:r w:rsidR="002D303A" w:rsidRPr="00715D5C">
        <w:fldChar w:fldCharType="separate"/>
      </w:r>
      <w:r w:rsidR="00F10C65">
        <w:rPr>
          <w:lang w:val="en-US"/>
        </w:rPr>
        <w:t>[27]</w:t>
      </w:r>
      <w:r w:rsidR="002D303A" w:rsidRPr="00715D5C">
        <w:fldChar w:fldCharType="end"/>
      </w:r>
      <w:r w:rsidR="002D303A">
        <w:t xml:space="preserve">. </w:t>
      </w:r>
    </w:p>
    <w:p w14:paraId="2888E6F1" w14:textId="417EFAAC" w:rsidR="008E6615" w:rsidRDefault="005F208E" w:rsidP="002E0813">
      <w:pPr>
        <w:ind w:firstLine="357"/>
      </w:pPr>
      <w:r>
        <w:t xml:space="preserve">At elevated light levels, electron transfer from </w:t>
      </w:r>
      <w:r w:rsidRPr="00C057F1">
        <w:t>P</w:t>
      </w:r>
      <w:r w:rsidRPr="00C057F1">
        <w:rPr>
          <w:vertAlign w:val="subscript"/>
        </w:rPr>
        <w:t>680</w:t>
      </w:r>
      <w:r w:rsidRPr="00C057F1">
        <w:rPr>
          <w:vertAlign w:val="superscript"/>
        </w:rPr>
        <w:t>+</w:t>
      </w:r>
      <w:r>
        <w:t xml:space="preserve"> is blocked by the </w:t>
      </w:r>
      <w:r w:rsidR="0041384D">
        <w:t>total</w:t>
      </w:r>
      <w:r>
        <w:t xml:space="preserve"> reduction of downstream electron acceptors. Under such conditions, the primary radical pair [</w:t>
      </w:r>
      <w:r w:rsidRPr="00EF1D44">
        <w:t>P</w:t>
      </w:r>
      <w:r>
        <w:rPr>
          <w:vertAlign w:val="subscript"/>
        </w:rPr>
        <w:t>680</w:t>
      </w:r>
      <w:r>
        <w:rPr>
          <w:vertAlign w:val="superscript"/>
        </w:rPr>
        <w:t>+</w:t>
      </w:r>
      <w:r w:rsidRPr="00EF1D44">
        <w:t>Phe</w:t>
      </w:r>
      <w:r>
        <w:rPr>
          <w:vertAlign w:val="superscript"/>
        </w:rPr>
        <w:t>-</w:t>
      </w:r>
      <w:r w:rsidRPr="00EF1D44">
        <w:t>]</w:t>
      </w:r>
      <w:r>
        <w:t xml:space="preserve"> will recombine, generating </w:t>
      </w:r>
      <w:r w:rsidRPr="00D0312A">
        <w:t>the excited triplet chlorophyll </w:t>
      </w:r>
      <w:r w:rsidRPr="00D0312A">
        <w:rPr>
          <w:vertAlign w:val="superscript"/>
        </w:rPr>
        <w:t>3</w:t>
      </w:r>
      <w:r w:rsidRPr="00D0312A">
        <w:t>P</w:t>
      </w:r>
      <w:r>
        <w:rPr>
          <w:vertAlign w:val="subscript"/>
        </w:rPr>
        <w:t>680</w:t>
      </w:r>
      <w:r>
        <w:rPr>
          <w:vertAlign w:val="superscript"/>
        </w:rPr>
        <w:t>+</w:t>
      </w:r>
      <w:r>
        <w:t xml:space="preserve"> </w:t>
      </w:r>
      <w:r>
        <w:fldChar w:fldCharType="begin"/>
      </w:r>
      <w:r w:rsidR="00F10C65">
        <w:instrText xml:space="preserve"> ADDIN ZOTERO_ITEM CSL_CITATION {"citationID":"sT4ZKmOk","properties":{"formattedCitation":"[28]","plainCitation":"[28]","noteIndex":0},"citationItems":[{"id":5348,"uris":["http://zotero.org/groups/4635591/items/ITCISAEW"],"itemData":{"id":5348,"type":"article-journal","abstract":"Plants are often exposed to external conditions that adversely affect their growth, development or productivity. Such unfavourable environmental stress factors may result in rapid and transient increases of intracellular concentrations of reactive oxygen species (ROS) that are chemically distinct and impact plants either by being cytotoxic or by acting as a signal. Because different ROS are generated simultaneously in different cellular and extracellular compartments, it is almost impossible to link a particular ROS to a specific stress response and to determine its mode of action. The conditional flu mutant of Arabidopsis has been used to determine the biological role of singlet oxygen. Immediately after a dark/light shift of the flu mutant, singlet oxygen is generated within the plastids activating several stress responses that include growth inhibition of mature plants and seedling lethality. These stress responses do not result from physicochemical damage caused by singlet oxygen, but are attributable to the activation of a genetically determined stress response programme triggered by the Executer1 protein. Singlet oxygen-mediated stress responses at the transcriptional level necessitate a retrograde transduction of signals from the chloroplast to the nucleus that activate distinct sets of genes different from those that are induced by superoxide/hydrogen peroxide. Hence, the biological activities of these two types of ROS are distinct from each other. Whether they act independently or interact is not known yet and is the topic of our current research.","container-title":"Journal of Experimental Botany","DOI":"10.1093/jxb/erj183","ISSN":"0022-0957","issue":"8","journalAbbreviation":"Journal of Experimental Botany","page":"1719-1724","source":"Silverchair","title":"A genetic approach towards elucidating the biological activity of different reactive oxygen species in Arabidopsis thaliana","URL":"https://doi.org/10.1093/jxb/erj183","volume":"57","author":[{"family":"Laloi","given":"Christophe"},{"family":"Przybyla","given":"Dominika"},{"family":"Apel","given":"Klaus"}],"accessed":{"date-parts":[["2023",12,13]]},"issued":{"date-parts":[["2006",5,1]]},"citation-key":"laloi2006"}}],"schema":"https://github.com/citation-style-language/schema/raw/master/csl-citation.json"} </w:instrText>
      </w:r>
      <w:r>
        <w:fldChar w:fldCharType="separate"/>
      </w:r>
      <w:r w:rsidR="00F10C65">
        <w:rPr>
          <w:noProof/>
        </w:rPr>
        <w:t>[28]</w:t>
      </w:r>
      <w:r>
        <w:fldChar w:fldCharType="end"/>
      </w:r>
      <w:r>
        <w:t>.</w:t>
      </w:r>
      <w:r w:rsidR="008E6615">
        <w:t xml:space="preserve"> </w:t>
      </w:r>
      <w:r>
        <w:t>Chlorophyll triplets react with ground-state</w:t>
      </w:r>
      <w:r w:rsidRPr="00BA7728">
        <w:t xml:space="preserve"> molecular oxygen to generate singlet </w:t>
      </w:r>
      <w:r>
        <w:t>oxygen (</w:t>
      </w:r>
      <w:r>
        <w:rPr>
          <w:vertAlign w:val="superscript"/>
        </w:rPr>
        <w:t>1</w:t>
      </w:r>
      <w:r w:rsidRPr="004D5A9C">
        <w:t>O</w:t>
      </w:r>
      <w:r>
        <w:rPr>
          <w:vertAlign w:val="subscript"/>
        </w:rPr>
        <w:t>2</w:t>
      </w:r>
      <w:r>
        <w:t>), a highly damaging, p</w:t>
      </w:r>
      <w:r w:rsidRPr="005308C4">
        <w:t>hotoinhibitory</w:t>
      </w:r>
      <w:r>
        <w:t xml:space="preserve"> reactive oxygen species </w:t>
      </w:r>
      <w:r w:rsidRPr="00FD4048">
        <w:fldChar w:fldCharType="begin"/>
      </w:r>
      <w:r w:rsidR="00F10C65">
        <w:instrText xml:space="preserve"> ADDIN ZOTERO_ITEM CSL_CITATION {"citationID":"k4Zbg04N","properties":{"formattedCitation":"[27]","plainCitation":"[27]","noteIndex":0},"citationItems":[{"id":2503,"uris":["http://zotero.org/groups/4635591/items/IISRJFAJ"],"itemData":{"id":2503,"type":"article-journal","abstract":"In the recombination process of Photosystem II (S2QA−→S1QA) the limiting step is the electron transfer from the reduced primary acceptor pheophytin Ph− to the oxidized primary donor P+ and the rate depends on the equilibrium constant between states S2PPhQA− and S1P+Ph−QA. Accordingly, mutations that affect the midpoint potential of Ph or of P result in a modified recombination rate. A strong correlation is observed between the effects on the recombination rate and on thermoluminescence (TL, the light emission from S2QA− during a warming ramp): a slower recombination corresponds to a large enhancement and higher temperature of the TL peak. The current theory of TL does not account for these effects, because it is based on the assumption that the rate-limiting step coincides with the radiative process. When implementing the known fact that the radiative pathway represents a minor leak, the modified TL theory readily accounts qualitatively for the observed behavior. However, the peak temperature is still lower than predicted from the temperature-dependence of recombination. We argue that this reflects the heterogeneity of the recombination process combined with the enhanced sensitivity of TL to slower components. The recombination kinetics are accurately fitted as a sum of two exponentials and we show that this is not due to a progressive stabilization of the charge-separated state, but to a pre-existing conformational heterogeneity.","container-title":"Biophysical Journal","DOI":"10.1529/biophysj.104.050237","ISSN":"0006-3495","issue":"3","journalAbbreviation":"Biophysical Journal","language":"en","page":"1948-1958","source":"ScienceDirect","title":"Charge Recombination and Thermoluminescence in Photosystem II","URL":"https://www.sciencedirect.com/science/article/pii/S0006349505732574","volume":"88","author":[{"family":"Rappaport","given":"Fabrice"},{"family":"Cuni","given":"Aude"},{"family":"Xiong","given":"Ling"},{"family":"Sayre","given":"Richard"},{"family":"Lavergne","given":"Jérôme"}],"accessed":{"date-parts":[["2021",4,5]]},"issued":{"date-parts":[["2005",3,1]]},"citation-key":"rappaport2005"}}],"schema":"https://github.com/citation-style-language/schema/raw/master/csl-citation.json"} </w:instrText>
      </w:r>
      <w:r w:rsidRPr="00FD4048">
        <w:fldChar w:fldCharType="separate"/>
      </w:r>
      <w:r w:rsidR="00F10C65">
        <w:rPr>
          <w:lang w:val="en-US"/>
        </w:rPr>
        <w:t>[27]</w:t>
      </w:r>
      <w:r w:rsidRPr="00FD4048">
        <w:fldChar w:fldCharType="end"/>
      </w:r>
      <w:r>
        <w:t xml:space="preserve">. </w:t>
      </w:r>
      <w:r w:rsidR="008E6615">
        <w:t xml:space="preserve">In contrast, direct recombination events are </w:t>
      </w:r>
      <w:r w:rsidR="008E6615" w:rsidRPr="004E58E8">
        <w:t>governed by the redox properties of the Q</w:t>
      </w:r>
      <w:r w:rsidR="008E6615">
        <w:rPr>
          <w:vertAlign w:val="subscript"/>
        </w:rPr>
        <w:t>A</w:t>
      </w:r>
      <w:r w:rsidR="008E6615" w:rsidRPr="004E58E8">
        <w:t xml:space="preserve"> and Phe electron acceptors</w:t>
      </w:r>
      <w:r w:rsidR="008E6615">
        <w:t xml:space="preserve">. They contribute to </w:t>
      </w:r>
      <w:r w:rsidR="008E6615" w:rsidRPr="007B6CE6">
        <w:t xml:space="preserve">photoprotection by competing with </w:t>
      </w:r>
      <w:r w:rsidR="008E6615">
        <w:t xml:space="preserve">triplet chlorophyll formation in the PSII </w:t>
      </w:r>
      <w:r w:rsidR="008E6615" w:rsidRPr="007B6CE6">
        <w:t>reaction center</w:t>
      </w:r>
      <w:r w:rsidR="008E6615">
        <w:t xml:space="preserve"> </w:t>
      </w:r>
      <w:r w:rsidR="008E6615">
        <w:fldChar w:fldCharType="begin"/>
      </w:r>
      <w:r w:rsidR="00F10C65">
        <w:instrText xml:space="preserve"> ADDIN ZOTERO_ITEM CSL_CITATION {"citationID":"WXzJ9t3z","properties":{"formattedCitation":"[26]","plainCitation":"[26]","noteIndex":0},"citationItems":[{"id":5323,"uris":["http://zotero.org/groups/4635591/items/YTU5PKCQ"],"itemData":{"id":5323,"type":"article-journal","abstract":"Light-induced damage of the photosynthetic apparatus in plants is an important phenomenon that primarily affects the photosystem II complex. Here, we propose a new model of photoinhibition in which charge recombination processes have a double-faced role: first, photodamage is induced by singlet oxygen, which is produced via interaction with the triplet reaction center chlorophyll (3P680) arising from the recombination of the charge-separated state between P680 and the pheophytin electron acceptor (3[P680+Phe−]). Second, photoprotection is provided by competition between 3[P680+Phe−] formation and direct recombination of the 1[P680+Phe−] and P680+QA− states. The efficiency of these two pathways is under control of the redox potential of the Phe and QA electron acceptors, which is utilized during adaptation to high light conditions.","container-title":"Trends in Plant Science","DOI":"10.1016/j.tplants.2009.01.009","ISSN":"1360-1385","issue":"4","journalAbbreviation":"Trends in Plant Science","page":"200-205","source":"ScienceDirect","title":"Janus-faced charge recombinations in photosystem II photoinhibition","URL":"https://www.sciencedirect.com/science/article/pii/S1360138509000715","volume":"14","author":[{"family":"Vass","given":"Imre"},{"family":"Cser","given":"Krisztian"}],"accessed":{"date-parts":[["2023",12,13]]},"issued":{"date-parts":[["2009",4,1]]},"citation-key":"vass2009"}}],"schema":"https://github.com/citation-style-language/schema/raw/master/csl-citation.json"} </w:instrText>
      </w:r>
      <w:r w:rsidR="008E6615">
        <w:fldChar w:fldCharType="separate"/>
      </w:r>
      <w:r w:rsidR="00F10C65">
        <w:rPr>
          <w:noProof/>
        </w:rPr>
        <w:t>[26]</w:t>
      </w:r>
      <w:r w:rsidR="008E6615">
        <w:fldChar w:fldCharType="end"/>
      </w:r>
      <w:r w:rsidR="008E6615">
        <w:t xml:space="preserve">. </w:t>
      </w:r>
    </w:p>
    <w:p w14:paraId="6B25C6B9" w14:textId="1852C42C" w:rsidR="00D32A3F" w:rsidRDefault="004E58E8" w:rsidP="00D32A3F">
      <w:pPr>
        <w:ind w:firstLine="357"/>
      </w:pPr>
      <w:r w:rsidRPr="004E58E8">
        <w:t>Beyond their roles in photodamage and photoprotection, charge recombination</w:t>
      </w:r>
      <w:r w:rsidR="00BA5DB0">
        <w:t xml:space="preserve"> reaction</w:t>
      </w:r>
      <w:r w:rsidR="001D262F">
        <w:t>s</w:t>
      </w:r>
      <w:r w:rsidRPr="004E58E8">
        <w:t xml:space="preserve"> </w:t>
      </w:r>
      <w:r w:rsidR="008E6615">
        <w:t xml:space="preserve">may also occur as a </w:t>
      </w:r>
      <w:r w:rsidR="008E6615" w:rsidRPr="004E58E8">
        <w:t xml:space="preserve">wasteful process that </w:t>
      </w:r>
      <w:r w:rsidR="008E6615">
        <w:t>reduces</w:t>
      </w:r>
      <w:r w:rsidR="008E6615" w:rsidRPr="004E58E8">
        <w:t xml:space="preserve"> </w:t>
      </w:r>
      <w:r w:rsidR="0041384D">
        <w:t>photosynthetic energy conversion efficiency</w:t>
      </w:r>
      <w:r w:rsidR="008E6615">
        <w:t xml:space="preserve"> </w:t>
      </w:r>
      <w:r w:rsidR="008E6615" w:rsidRPr="00715D5C">
        <w:fldChar w:fldCharType="begin"/>
      </w:r>
      <w:r w:rsidR="00F10C65">
        <w:instrText xml:space="preserve"> ADDIN ZOTERO_ITEM CSL_CITATION {"citationID":"jXjJPK6c","properties":{"formattedCitation":"[27]","plainCitation":"[27]","noteIndex":0},"citationItems":[{"id":2503,"uris":["http://zotero.org/groups/4635591/items/IISRJFAJ"],"itemData":{"id":2503,"type":"article-journal","abstract":"In the recombination process of Photosystem II (S2QA−→S1QA) the limiting step is the electron transfer from the reduced primary acceptor pheophytin Ph− to the oxidized primary donor P+ and the rate depends on the equilibrium constant between states S2PPhQA− and S1P+Ph−QA. Accordingly, mutations that affect the midpoint potential of Ph or of P result in a modified recombination rate. A strong correlation is observed between the effects on the recombination rate and on thermoluminescence (TL, the light emission from S2QA− during a warming ramp): a slower recombination corresponds to a large enhancement and higher temperature of the TL peak. The current theory of TL does not account for these effects, because it is based on the assumption that the rate-limiting step coincides with the radiative process. When implementing the known fact that the radiative pathway represents a minor leak, the modified TL theory readily accounts qualitatively for the observed behavior. However, the peak temperature is still lower than predicted from the temperature-dependence of recombination. We argue that this reflects the heterogeneity of the recombination process combined with the enhanced sensitivity of TL to slower components. The recombination kinetics are accurately fitted as a sum of two exponentials and we show that this is not due to a progressive stabilization of the charge-separated state, but to a pre-existing conformational heterogeneity.","container-title":"Biophysical Journal","DOI":"10.1529/biophysj.104.050237","ISSN":"0006-3495","issue":"3","journalAbbreviation":"Biophysical Journal","language":"en","page":"1948-1958","source":"ScienceDirect","title":"Charge Recombination and Thermoluminescence in Photosystem II","URL":"https://www.sciencedirect.com/science/article/pii/S0006349505732574","volume":"88","author":[{"family":"Rappaport","given":"Fabrice"},{"family":"Cuni","given":"Aude"},{"family":"Xiong","given":"Ling"},{"family":"Sayre","given":"Richard"},{"family":"Lavergne","given":"Jérôme"}],"accessed":{"date-parts":[["2021",4,5]]},"issued":{"date-parts":[["2005",3,1]]},"citation-key":"rappaport2005"}}],"schema":"https://github.com/citation-style-language/schema/raw/master/csl-citation.json"} </w:instrText>
      </w:r>
      <w:r w:rsidR="008E6615" w:rsidRPr="00715D5C">
        <w:fldChar w:fldCharType="separate"/>
      </w:r>
      <w:r w:rsidR="00F10C65">
        <w:rPr>
          <w:lang w:val="en-US"/>
        </w:rPr>
        <w:t>[27]</w:t>
      </w:r>
      <w:r w:rsidR="008E6615" w:rsidRPr="00715D5C">
        <w:fldChar w:fldCharType="end"/>
      </w:r>
      <w:r w:rsidR="008E6615">
        <w:t xml:space="preserve">. </w:t>
      </w:r>
      <w:r w:rsidR="002E0813">
        <w:t xml:space="preserve">Altering redox potentials of downstream electron acceptors, </w:t>
      </w:r>
      <w:r w:rsidR="002E0813" w:rsidRPr="004E58E8">
        <w:t>leading to changes in energy gaps,</w:t>
      </w:r>
      <w:r w:rsidR="002E0813">
        <w:t xml:space="preserve"> </w:t>
      </w:r>
      <w:r w:rsidR="002E0813" w:rsidRPr="004E58E8">
        <w:t xml:space="preserve">may represent evolutionary adaptations aimed at maximizing photoprotection and minimizing inefficient back reactions under light-limited conditions </w:t>
      </w:r>
      <w:r w:rsidR="002E0813" w:rsidRPr="00F10F75">
        <w:t xml:space="preserve"> </w:t>
      </w:r>
      <w:r w:rsidR="002E0813" w:rsidRPr="00F10F75">
        <w:fldChar w:fldCharType="begin"/>
      </w:r>
      <w:r w:rsidR="00F10C65">
        <w:instrText xml:space="preserve"> ADDIN ZOTERO_ITEM CSL_CITATION {"citationID":"jDFYIQ3T","properties":{"formattedCitation":"[24]","plainCitation":"[24]","noteIndex":0},"citationItems":[{"id":5310,"uris":["http://zotero.org/groups/4635591/items/9RDS5KTK"],"itemData":{"id":5310,"type":"article-journal","abstract":"Photosystem II (PSII) uses light energy to split water into chemical products that power the planet. The stripped protons contribute to a membrane electrochemical potential before combining with the stripped electrons to make chemical bonds and releasing O2 for powering respiratory metabolisms. In this review, we provide an overview of the kinetics and thermodynamics of water oxidation that highlights the conserved performance of PSIIs across species. We discuss recent advances in our understanding of the site of water oxidation based upon the improved (1.9-Å resolution) atomic structure of the Mn4CaO5 water-oxidizing complex (WOC) within cyanobacterial PSII. We combine these insights with recent knowledge gained from studies of the biogenesis and assembly of the WOC (called photoassembly) to arrive at a proposed chemical mechanism for water oxidation.","container-title":"Annual Review of Biochemistry","DOI":"10.1146/annurev-biochem-070511-100425","issue":"1","note":"_eprint: https://doi.org/10.1146/annurev-biochem-070511-100425\nPMID: 23527694","page":"577-606","source":"Annual Reviews","title":"Photosystem II: The Reaction Center of Oxygenic Photosynthesis","title-short":"Photosystem II","URL":"https://doi.org/10.1146/annurev-biochem-070511-100425","volume":"82","author":[{"family":"Vinyard","given":"David J."},{"family":"Ananyev","given":"Gennady M."},{"family":"Charles Dismukes","given":"G."}],"accessed":{"date-parts":[["2023",12,13]]},"issued":{"date-parts":[["2013"]]},"citation-key":"vinyard2013"}}],"schema":"https://github.com/citation-style-language/schema/raw/master/csl-citation.json"} </w:instrText>
      </w:r>
      <w:r w:rsidR="002E0813" w:rsidRPr="00F10F75">
        <w:fldChar w:fldCharType="separate"/>
      </w:r>
      <w:r w:rsidR="00F10C65">
        <w:rPr>
          <w:noProof/>
        </w:rPr>
        <w:t>[24]</w:t>
      </w:r>
      <w:r w:rsidR="002E0813" w:rsidRPr="00F10F75">
        <w:fldChar w:fldCharType="end"/>
      </w:r>
      <w:r w:rsidR="002E0813">
        <w:t xml:space="preserve">. </w:t>
      </w:r>
    </w:p>
    <w:p w14:paraId="7328C732" w14:textId="77777777" w:rsidR="00D32A3F" w:rsidRDefault="00D32A3F" w:rsidP="00D32A3F">
      <w:pPr>
        <w:rPr>
          <w:b/>
          <w:bCs/>
        </w:rPr>
      </w:pPr>
    </w:p>
    <w:p w14:paraId="0E0FADB0" w14:textId="0A86DF14" w:rsidR="00D32A3F" w:rsidRDefault="002E0813" w:rsidP="00D32A3F">
      <w:r>
        <w:rPr>
          <w:b/>
          <w:bCs/>
        </w:rPr>
        <w:t>S</w:t>
      </w:r>
      <w:r w:rsidR="00A105DC" w:rsidRPr="00A105DC">
        <w:rPr>
          <w:b/>
          <w:bCs/>
        </w:rPr>
        <w:t>tudy Aims</w:t>
      </w:r>
      <w:r w:rsidR="0048034E">
        <w:t xml:space="preserve"> </w:t>
      </w:r>
    </w:p>
    <w:p w14:paraId="72A1E105" w14:textId="2AC532EB" w:rsidR="00001EB3" w:rsidRDefault="005A607B" w:rsidP="00001EB3">
      <w:pPr>
        <w:ind w:firstLine="357"/>
      </w:pPr>
      <w:r>
        <w:t xml:space="preserve">This study aims to evaluate if </w:t>
      </w:r>
      <w:r w:rsidR="00504A49" w:rsidRPr="00D07986">
        <w:t xml:space="preserve">psychrophilic diatoms and green algae have evolved </w:t>
      </w:r>
      <w:r w:rsidR="007F19A9">
        <w:t xml:space="preserve">to increase </w:t>
      </w:r>
      <w:r w:rsidR="0041384D">
        <w:t>photosynthetic energy conversion efficiency</w:t>
      </w:r>
      <w:r w:rsidR="00422AD3" w:rsidRPr="00D07986">
        <w:t xml:space="preserve"> by minimiz</w:t>
      </w:r>
      <w:r w:rsidR="00FA56C3" w:rsidRPr="00D07986">
        <w:t xml:space="preserve">ing </w:t>
      </w:r>
      <w:r w:rsidR="00422AD3" w:rsidRPr="00D07986">
        <w:t>inefficient back reactions</w:t>
      </w:r>
      <w:r w:rsidR="00683EC1">
        <w:t xml:space="preserve">. </w:t>
      </w:r>
    </w:p>
    <w:p w14:paraId="54F07FF4" w14:textId="60908F64" w:rsidR="00833D51" w:rsidRDefault="00D25E62" w:rsidP="00833D51">
      <w:pPr>
        <w:ind w:firstLine="357"/>
      </w:pPr>
      <w:r>
        <w:t xml:space="preserve">The duration of s-state cycling </w:t>
      </w:r>
      <w:r w:rsidR="006F1EB1">
        <w:t xml:space="preserve">in a phytoplankton sample </w:t>
      </w:r>
      <w:r>
        <w:t xml:space="preserve">may be evaluated by the applications of short, very bright, single-turnover </w:t>
      </w:r>
      <w:r w:rsidR="0041384D">
        <w:t>light flashes</w:t>
      </w:r>
      <w:r>
        <w:t xml:space="preserve">. </w:t>
      </w:r>
      <w:r w:rsidR="00001EB3">
        <w:t xml:space="preserve">As sequential </w:t>
      </w:r>
      <w:r w:rsidR="0041384D">
        <w:t>light flashes</w:t>
      </w:r>
      <w:r w:rsidR="00001EB3">
        <w:t xml:space="preserve"> are applied</w:t>
      </w:r>
      <w:r w:rsidR="0041384D">
        <w:t>,</w:t>
      </w:r>
      <w:r w:rsidR="00001EB3">
        <w:t xml:space="preserve"> PSII is driven </w:t>
      </w:r>
      <w:r w:rsidR="00001EB3" w:rsidRPr="00D07986">
        <w:t>synchronously through its S-state cycle</w:t>
      </w:r>
      <w:r w:rsidR="00001EB3">
        <w:t xml:space="preserve"> </w:t>
      </w:r>
      <w:r w:rsidR="00001EB3" w:rsidRPr="00D07986">
        <w:fldChar w:fldCharType="begin"/>
      </w:r>
      <w:r w:rsidR="00001EB3">
        <w:instrText xml:space="preserve"> ADDIN ZOTERO_ITEM CSL_CITATION {"citationID":"4mZ68zK5","properties":{"formattedCitation":"[23]","plainCitation":"[23]","noteIndex":0},"citationItems":[{"id":3768,"uris":["http://zotero.org/groups/4635591/items/QR86ETNA"],"itemData":{"id":3768,"type":"article-journal","abstract":"In oxygenic photosynthesis, a complete water oxidation cycle requires absorption of four photons by the chlorophylls of photosystem II (PSII). The photons can be provided successively by applying short flashes of light. Already in 1970, Kok and coworkers [Photochem Photobiol 11:457–475, 1970] developed a basic model to explain the flash-number dependence of O2 formation. The third flash applied to dark-adapted PSII induces the S3→S4</w:instrText>
      </w:r>
      <w:r w:rsidR="00001EB3" w:rsidRPr="00001EB3">
        <w:rPr>
          <w:rFonts w:ascii="Cambria Math" w:hAnsi="Cambria Math" w:cs="Cambria Math"/>
        </w:rPr>
        <w:instrText>⇒</w:instrText>
      </w:r>
      <w:r w:rsidR="00001EB3">
        <w:instrText>S0 transition, which is coupled to dioxygen formation at a protein-bound Mn4Ca complex. The sequence of events leading to dioxygen formation and the role of Kok’s enigmatic S4-state are only incompletely understood. Recently we have shown by time-resolved X-ray spectroscopy that in the S3</w:instrText>
      </w:r>
      <w:r w:rsidR="00001EB3" w:rsidRPr="00001EB3">
        <w:rPr>
          <w:rFonts w:ascii="Cambria Math" w:hAnsi="Cambria Math" w:cs="Cambria Math"/>
        </w:rPr>
        <w:instrText>⇒</w:instrText>
      </w:r>
      <w:r w:rsidR="00001EB3">
        <w:instrText xml:space="preserve">S0 transition an interesting intermediate is formed, prior to the onset of O–O bond formation [Haumann et al. Science 310:1019–1021, 2005]. The experimental results of the time-resolved X-ray experiments are discussed. The identity of the reaction intermediate is considered and the question is addressed how the novel intermediate is related to the S4-state proposed in 1970 by Bessel Kok. This leads us to an extension of the classical S-state cycle towards a basic model which describes sequence and interplay of electron and proton abstraction events at the donor side of PSII [Dau and Haumann, Science 312:1471–1472, 2006].","container-title":"Photosynthesis Research","DOI":"10.1007/s11120-007-9141-9","ISSN":"1573-5079","issue":"3","journalAbbreviation":"Photosynth Res","language":"en","page":"327-343","source":"Springer Link","title":"Time-resolved X-ray spectroscopy leads to an extension of the classical S-state cycle model of photosynthetic oxygen evolution","URL":"https://doi.org/10.1007/s11120-007-9141-9","volume":"92","author":[{"family":"Dau","given":"Holger"},{"family":"Haumann","given":"Michael"}],"accessed":{"date-parts":[["2023",3,27]]},"issued":{"date-parts":[["2007",6,1]]},"citation-key":"dauTimeresolvedXraySpectroscopy2007"}}],"schema":"https://github.com/citation-style-language/schema/raw/master/csl-citation.json"} </w:instrText>
      </w:r>
      <w:r w:rsidR="00001EB3" w:rsidRPr="00D07986">
        <w:fldChar w:fldCharType="separate"/>
      </w:r>
      <w:r w:rsidR="00001EB3">
        <w:rPr>
          <w:noProof/>
        </w:rPr>
        <w:t>[23]</w:t>
      </w:r>
      <w:r w:rsidR="00001EB3" w:rsidRPr="00D07986">
        <w:fldChar w:fldCharType="end"/>
      </w:r>
      <w:r w:rsidR="00001EB3">
        <w:t xml:space="preserve">. </w:t>
      </w:r>
      <w:r w:rsidR="00AC174D">
        <w:t xml:space="preserve">In an idealized sample, the </w:t>
      </w:r>
      <w:r w:rsidR="00AC174D" w:rsidRPr="004D2E05">
        <w:t xml:space="preserve">four s-states </w:t>
      </w:r>
      <w:r w:rsidR="00807BE5">
        <w:t xml:space="preserve">will be </w:t>
      </w:r>
      <w:r w:rsidR="00AC174D" w:rsidRPr="004D2E05">
        <w:t>reflected by</w:t>
      </w:r>
      <w:r w:rsidR="00AC174D">
        <w:t xml:space="preserve"> a periodic </w:t>
      </w:r>
      <w:r w:rsidR="00AC174D" w:rsidRPr="004D2E05">
        <w:t>oscillation in</w:t>
      </w:r>
      <w:r w:rsidR="00EC54EB">
        <w:t xml:space="preserve"> ChlF</w:t>
      </w:r>
      <w:r w:rsidR="002C5183">
        <w:t xml:space="preserve">. </w:t>
      </w:r>
      <w:r w:rsidR="0064479C">
        <w:t xml:space="preserve">However, recombination reactions represent </w:t>
      </w:r>
      <w:r w:rsidR="002314C6">
        <w:t xml:space="preserve">a loss of </w:t>
      </w:r>
      <w:r w:rsidR="002314C6" w:rsidRPr="00A72D63">
        <w:t>charge separation</w:t>
      </w:r>
      <w:r w:rsidR="002314C6">
        <w:t xml:space="preserve"> and wasteful slippage in the s-state cycling of an individual PSII. </w:t>
      </w:r>
      <w:r w:rsidR="002C5183">
        <w:t>As</w:t>
      </w:r>
      <w:r w:rsidR="00BD690F">
        <w:t xml:space="preserve"> </w:t>
      </w:r>
      <w:r w:rsidR="00017704">
        <w:t>more</w:t>
      </w:r>
      <w:r w:rsidR="00BD690F">
        <w:t xml:space="preserve"> </w:t>
      </w:r>
      <w:r w:rsidR="002C5183">
        <w:t>recombination events occur,</w:t>
      </w:r>
      <w:r w:rsidR="002314C6">
        <w:t xml:space="preserve"> the desynchronization of s-state cycling</w:t>
      </w:r>
      <w:r w:rsidR="00402378">
        <w:t xml:space="preserve"> within a sample</w:t>
      </w:r>
      <w:r w:rsidR="002314C6">
        <w:t xml:space="preserve"> will scramble the</w:t>
      </w:r>
      <w:r w:rsidR="00402378">
        <w:t xml:space="preserve"> periodic changes in</w:t>
      </w:r>
      <w:r w:rsidR="002314C6">
        <w:t xml:space="preserve"> </w:t>
      </w:r>
      <w:r w:rsidR="00EC54EB">
        <w:t>ChlF</w:t>
      </w:r>
      <w:r w:rsidR="00402378">
        <w:t xml:space="preserve">, dampening the observed oscillation </w:t>
      </w:r>
      <w:r w:rsidR="00402378" w:rsidRPr="004D2E05">
        <w:fldChar w:fldCharType="begin"/>
      </w:r>
      <w:r w:rsidR="00402378">
        <w:instrText xml:space="preserve"> ADDIN ZOTERO_ITEM CSL_CITATION {"citationID":"gQUUmfNs","properties":{"formattedCitation":"[25]","plainCitation":"[25]","noteIndex":0},"citationItems":[{"id":2510,"uris":["http://zotero.org/groups/4635591/items/3SYY49S9"],"itemData":{"id":2510,"type":"article-journal","abstract":"The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402378" w:rsidRPr="004D2E05">
        <w:fldChar w:fldCharType="separate"/>
      </w:r>
      <w:r w:rsidR="00402378">
        <w:rPr>
          <w:lang w:val="en-US"/>
        </w:rPr>
        <w:t>[25]</w:t>
      </w:r>
      <w:r w:rsidR="00402378" w:rsidRPr="004D2E05">
        <w:fldChar w:fldCharType="end"/>
      </w:r>
      <w:r w:rsidR="00402378">
        <w:t>.</w:t>
      </w:r>
      <w:r w:rsidR="00FB248F">
        <w:t xml:space="preserve"> </w:t>
      </w:r>
      <w:r w:rsidR="0067578E">
        <w:t>An organism ex</w:t>
      </w:r>
      <w:r w:rsidR="00833D51">
        <w:t xml:space="preserve">hibiting longer s-state cycling </w:t>
      </w:r>
      <w:r w:rsidR="0041384D">
        <w:t>indicates</w:t>
      </w:r>
      <w:r w:rsidR="00833D51">
        <w:t xml:space="preserve"> fewer </w:t>
      </w:r>
      <w:r w:rsidR="00833D51" w:rsidRPr="00D07986">
        <w:t>inefficient back reactions</w:t>
      </w:r>
      <w:r w:rsidR="00833D51">
        <w:t xml:space="preserve"> and more </w:t>
      </w:r>
      <w:r w:rsidR="00833D51" w:rsidRPr="00D07986">
        <w:t>efficien</w:t>
      </w:r>
      <w:r w:rsidR="00833D51">
        <w:t>t</w:t>
      </w:r>
      <w:r w:rsidR="00833D51" w:rsidRPr="00D07986">
        <w:t xml:space="preserve"> photosynthetic energy conversion</w:t>
      </w:r>
      <w:r w:rsidR="00626774">
        <w:t xml:space="preserve">. </w:t>
      </w:r>
    </w:p>
    <w:p w14:paraId="26EDDF65" w14:textId="6503A963" w:rsidR="005455FC" w:rsidRDefault="005455FC" w:rsidP="005455FC">
      <w:pPr>
        <w:ind w:firstLine="357"/>
      </w:pPr>
      <w:r>
        <w:lastRenderedPageBreak/>
        <w:t xml:space="preserve">By comparing the s-state cycling of psychrophilic and temperate taxa across common conditions, we can determine if </w:t>
      </w:r>
      <w:r w:rsidRPr="00D07986">
        <w:t xml:space="preserve">psychrophilic diatoms and green algae have evolved </w:t>
      </w:r>
      <w:r>
        <w:t xml:space="preserve">increased photosynthetic efficiency and under what conditions they have a significant advantage. </w:t>
      </w:r>
    </w:p>
    <w:p w14:paraId="1E472A83" w14:textId="77777777" w:rsidR="005455FC" w:rsidRDefault="005455FC">
      <w:r>
        <w:br w:type="page"/>
      </w:r>
    </w:p>
    <w:p w14:paraId="53F67BF0" w14:textId="38E758D1" w:rsidR="00FD4048" w:rsidRPr="00FD4048" w:rsidRDefault="00FD4048" w:rsidP="00FD4048">
      <w:pPr>
        <w:tabs>
          <w:tab w:val="left" w:pos="1961"/>
        </w:tabs>
      </w:pPr>
      <w:r w:rsidRPr="00FD4048">
        <w:lastRenderedPageBreak/>
        <w:t>References</w:t>
      </w:r>
      <w:r>
        <w:tab/>
      </w:r>
    </w:p>
    <w:p w14:paraId="5B0B11C1" w14:textId="77777777" w:rsidR="003963E0" w:rsidRPr="003963E0" w:rsidRDefault="00FD4048" w:rsidP="003963E0">
      <w:pPr>
        <w:pStyle w:val="Bibliography"/>
        <w:rPr>
          <w:color w:val="000000"/>
          <w:lang w:val="en-US"/>
        </w:rPr>
      </w:pPr>
      <w:r w:rsidRPr="00FD4048">
        <w:rPr>
          <w:rFonts w:asciiTheme="minorHAnsi" w:hAnsiTheme="minorHAnsi"/>
        </w:rPr>
        <w:fldChar w:fldCharType="begin"/>
      </w:r>
      <w:r w:rsidR="0041384D">
        <w:instrText xml:space="preserve"> ADDIN ZOTERO_BIBL {"uncited":[],"omitted":[],"custom":[]} CSL_BIBLIOGRAPHY </w:instrText>
      </w:r>
      <w:r w:rsidRPr="00FD4048">
        <w:rPr>
          <w:rFonts w:asciiTheme="minorHAnsi" w:hAnsiTheme="minorHAnsi"/>
        </w:rPr>
        <w:fldChar w:fldCharType="separate"/>
      </w:r>
      <w:r w:rsidR="003963E0" w:rsidRPr="003963E0">
        <w:rPr>
          <w:color w:val="000000"/>
          <w:lang w:val="en-US"/>
        </w:rPr>
        <w:t xml:space="preserve">1. </w:t>
      </w:r>
      <w:r w:rsidR="003963E0" w:rsidRPr="003963E0">
        <w:rPr>
          <w:color w:val="000000"/>
          <w:lang w:val="en-US"/>
        </w:rPr>
        <w:tab/>
        <w:t>Pierella Karlusich JJ, Ibarbalz FM, Bowler C. Phytoplankton in the Tara Ocean. Annual Review of Marine Science. 2020;12: 233–265. doi:10.1146/annurev-marine-010419-010706</w:t>
      </w:r>
    </w:p>
    <w:p w14:paraId="52B5059C" w14:textId="77777777" w:rsidR="003963E0" w:rsidRPr="003963E0" w:rsidRDefault="003963E0" w:rsidP="003963E0">
      <w:pPr>
        <w:pStyle w:val="Bibliography"/>
        <w:rPr>
          <w:color w:val="000000"/>
          <w:lang w:val="en-US"/>
        </w:rPr>
      </w:pPr>
      <w:r w:rsidRPr="003963E0">
        <w:rPr>
          <w:color w:val="000000"/>
          <w:lang w:val="en-US"/>
        </w:rPr>
        <w:t xml:space="preserve">2. </w:t>
      </w:r>
      <w:r w:rsidRPr="003963E0">
        <w:rPr>
          <w:color w:val="000000"/>
          <w:lang w:val="en-US"/>
        </w:rPr>
        <w:tab/>
        <w:t>Raven JA, Kübler JE, Beardall J. Put out the light, and then put out the light. Journal of the Marine Biological Association of the United Kingdom. 2000;80: 1–25. doi:10.1017/S0025315499001526</w:t>
      </w:r>
    </w:p>
    <w:p w14:paraId="05A50C1D" w14:textId="77777777" w:rsidR="003963E0" w:rsidRPr="003963E0" w:rsidRDefault="003963E0" w:rsidP="003963E0">
      <w:pPr>
        <w:pStyle w:val="Bibliography"/>
        <w:rPr>
          <w:color w:val="000000"/>
          <w:lang w:val="en-US"/>
        </w:rPr>
      </w:pPr>
      <w:r w:rsidRPr="003963E0">
        <w:rPr>
          <w:color w:val="000000"/>
          <w:lang w:val="en-US"/>
        </w:rPr>
        <w:t xml:space="preserve">3. </w:t>
      </w:r>
      <w:r w:rsidRPr="003963E0">
        <w:rPr>
          <w:color w:val="000000"/>
          <w:lang w:val="en-US"/>
        </w:rPr>
        <w:tab/>
        <w:t xml:space="preserve">Kirk JTO. Light and Photosynthesis in Aquatic Ecosystems. 3rd ed. Cambridge, UK ; Cambridge University Press; 2011. </w:t>
      </w:r>
    </w:p>
    <w:p w14:paraId="27CE713B" w14:textId="77777777" w:rsidR="003963E0" w:rsidRPr="003963E0" w:rsidRDefault="003963E0" w:rsidP="003963E0">
      <w:pPr>
        <w:pStyle w:val="Bibliography"/>
        <w:rPr>
          <w:color w:val="000000"/>
          <w:lang w:val="en-US"/>
        </w:rPr>
      </w:pPr>
      <w:r w:rsidRPr="00023C3C">
        <w:rPr>
          <w:color w:val="000000"/>
          <w:lang w:val="fr-CA"/>
        </w:rPr>
        <w:t xml:space="preserve">4. </w:t>
      </w:r>
      <w:r w:rsidRPr="00023C3C">
        <w:rPr>
          <w:color w:val="000000"/>
          <w:lang w:val="fr-CA"/>
        </w:rPr>
        <w:tab/>
        <w:t xml:space="preserve">Randelhoff A, Lacour L, Marec C, Leymarie E, Lagunas J, Xing X, et al. </w:t>
      </w:r>
      <w:r w:rsidRPr="003963E0">
        <w:rPr>
          <w:color w:val="000000"/>
          <w:lang w:val="en-US"/>
        </w:rPr>
        <w:t>Arctic mid-winter phytoplankton growth revealed by autonomous profilers. Science Advances. 2020;6: eabc2678. doi:10.1126/sciadv.abc2678</w:t>
      </w:r>
    </w:p>
    <w:p w14:paraId="35DA9CDB" w14:textId="77777777" w:rsidR="003963E0" w:rsidRPr="003963E0" w:rsidRDefault="003963E0" w:rsidP="003963E0">
      <w:pPr>
        <w:pStyle w:val="Bibliography"/>
        <w:rPr>
          <w:color w:val="000000"/>
          <w:lang w:val="en-US"/>
        </w:rPr>
      </w:pPr>
      <w:r w:rsidRPr="003963E0">
        <w:rPr>
          <w:color w:val="000000"/>
          <w:lang w:val="en-US"/>
        </w:rPr>
        <w:t xml:space="preserve">5. </w:t>
      </w:r>
      <w:r w:rsidRPr="003963E0">
        <w:rPr>
          <w:color w:val="000000"/>
          <w:lang w:val="en-US"/>
        </w:rPr>
        <w:tab/>
        <w:t>Hancke K, Lund-Hansen LC, Lamare ML, Højlund Pedersen S, King MD, Andersen P, et al. Extreme Low Light Requirement for Algae Growth Underneath Sea Ice: A Case Study From Station Nord, NE Greenland. Journal of Geophysical Research: Oceans. 2018;123: 985–1000. doi:10.1002/2017JC013263</w:t>
      </w:r>
    </w:p>
    <w:p w14:paraId="1EC04EC9" w14:textId="77777777" w:rsidR="003963E0" w:rsidRPr="003963E0" w:rsidRDefault="003963E0" w:rsidP="003963E0">
      <w:pPr>
        <w:pStyle w:val="Bibliography"/>
        <w:rPr>
          <w:color w:val="000000"/>
          <w:lang w:val="en-US"/>
        </w:rPr>
      </w:pPr>
      <w:r w:rsidRPr="003963E0">
        <w:rPr>
          <w:color w:val="000000"/>
          <w:lang w:val="en-US"/>
        </w:rPr>
        <w:t xml:space="preserve">6. </w:t>
      </w:r>
      <w:r w:rsidRPr="003963E0">
        <w:rPr>
          <w:color w:val="000000"/>
          <w:lang w:val="en-US"/>
        </w:rPr>
        <w:tab/>
        <w:t>Leu E, Mundy CJ, Assmy P, Campbell K, Gabrielsen TM, Gosselin M, et al. Arctic spring awakening – Steering principles behind the phenology of vernal ice algal blooms. Progress in Oceanography. 2015;139: 151–170. doi:10.1016/j.pocean.2015.07.012</w:t>
      </w:r>
    </w:p>
    <w:p w14:paraId="529B2499" w14:textId="77777777" w:rsidR="003963E0" w:rsidRPr="003963E0" w:rsidRDefault="003963E0" w:rsidP="003963E0">
      <w:pPr>
        <w:pStyle w:val="Bibliography"/>
        <w:rPr>
          <w:color w:val="000000"/>
          <w:lang w:val="en-US"/>
        </w:rPr>
      </w:pPr>
      <w:r w:rsidRPr="003963E0">
        <w:rPr>
          <w:color w:val="000000"/>
          <w:lang w:val="en-US"/>
        </w:rPr>
        <w:t xml:space="preserve">7. </w:t>
      </w:r>
      <w:r w:rsidRPr="003963E0">
        <w:rPr>
          <w:color w:val="000000"/>
          <w:lang w:val="en-US"/>
        </w:rPr>
        <w:tab/>
        <w:t>Ardyna M, Arrigo KR. Phytoplankton dynamics in a changing Arctic Ocean. Nat Clim Chang. 2020;10: 892–903. doi:10.1038/s41558-020-0905-y</w:t>
      </w:r>
    </w:p>
    <w:p w14:paraId="24D7E889" w14:textId="77777777" w:rsidR="003963E0" w:rsidRPr="003963E0" w:rsidRDefault="003963E0" w:rsidP="003963E0">
      <w:pPr>
        <w:pStyle w:val="Bibliography"/>
        <w:rPr>
          <w:color w:val="000000"/>
          <w:lang w:val="en-US"/>
        </w:rPr>
      </w:pPr>
      <w:r w:rsidRPr="003963E0">
        <w:rPr>
          <w:color w:val="000000"/>
          <w:lang w:val="en-US"/>
        </w:rPr>
        <w:t xml:space="preserve">8. </w:t>
      </w:r>
      <w:r w:rsidRPr="003963E0">
        <w:rPr>
          <w:color w:val="000000"/>
          <w:lang w:val="en-US"/>
        </w:rPr>
        <w:tab/>
        <w:t>Robinson DH, Arrigo KR, Iturriaga R, Sullivan CW. Microalgal Light-Harvesting in Extreme Low-Light Environments in Mcmurdo Sound, Antarctica1. Journal of Phycology. 1995;31: 508–520. doi:10.1111/j.1529-8817.1995.tb02544.x</w:t>
      </w:r>
    </w:p>
    <w:p w14:paraId="0A009947" w14:textId="77777777" w:rsidR="003963E0" w:rsidRPr="003963E0" w:rsidRDefault="003963E0" w:rsidP="003963E0">
      <w:pPr>
        <w:pStyle w:val="Bibliography"/>
        <w:rPr>
          <w:color w:val="000000"/>
          <w:lang w:val="en-US"/>
        </w:rPr>
      </w:pPr>
      <w:r w:rsidRPr="003963E0">
        <w:rPr>
          <w:color w:val="000000"/>
          <w:lang w:val="en-US"/>
        </w:rPr>
        <w:t xml:space="preserve">9. </w:t>
      </w:r>
      <w:r w:rsidRPr="003963E0">
        <w:rPr>
          <w:color w:val="000000"/>
          <w:lang w:val="en-US"/>
        </w:rPr>
        <w:tab/>
        <w:t>Bax N, Sands CJ, Gogarty B, Downey RV, Moreau CVE, Moreno B, et al. Perspective: Increasing blue carbon around Antarctica is an ecosystem service of considerable societal and economic value worth protecting. Glob Chang Biol. 2021;27: 5–12. doi:10.1111/gcb.15392</w:t>
      </w:r>
    </w:p>
    <w:p w14:paraId="5404F389" w14:textId="77777777" w:rsidR="003963E0" w:rsidRPr="003963E0" w:rsidRDefault="003963E0" w:rsidP="003963E0">
      <w:pPr>
        <w:pStyle w:val="Bibliography"/>
        <w:rPr>
          <w:color w:val="000000"/>
          <w:lang w:val="en-US"/>
        </w:rPr>
      </w:pPr>
      <w:r w:rsidRPr="003963E0">
        <w:rPr>
          <w:color w:val="000000"/>
          <w:lang w:val="en-US"/>
        </w:rPr>
        <w:t xml:space="preserve">10. </w:t>
      </w:r>
      <w:r w:rsidRPr="003963E0">
        <w:rPr>
          <w:color w:val="000000"/>
          <w:lang w:val="en-US"/>
        </w:rPr>
        <w:tab/>
        <w:t>Lyon BR, Mock T. Polar Microalgae: New Approaches towards Understanding Adaptations to an Extreme and Changing Environment. Biology. 2014;3: 56–80. doi:10.3390/biology3010056</w:t>
      </w:r>
    </w:p>
    <w:p w14:paraId="5CFFB831" w14:textId="77777777" w:rsidR="003963E0" w:rsidRPr="003963E0" w:rsidRDefault="003963E0" w:rsidP="003963E0">
      <w:pPr>
        <w:pStyle w:val="Bibliography"/>
        <w:rPr>
          <w:color w:val="000000"/>
          <w:lang w:val="en-US"/>
        </w:rPr>
      </w:pPr>
      <w:r w:rsidRPr="003963E0">
        <w:rPr>
          <w:color w:val="000000"/>
          <w:lang w:val="en-US"/>
        </w:rPr>
        <w:t xml:space="preserve">11. </w:t>
      </w:r>
      <w:r w:rsidRPr="003963E0">
        <w:rPr>
          <w:color w:val="000000"/>
          <w:lang w:val="en-US"/>
        </w:rPr>
        <w:tab/>
        <w:t>Croteau D, Guérin S, Bruyant F, Ferland J, Campbell DA, Babin M, et al. Contrasting nonphotochemical quenching patterns under high light and darkness aligns with light niche occupancy in Arctic diatoms. Limnology and Oceanography. 2021;66: S231–S245. doi:https://doi.org/10.1002/lno.11587</w:t>
      </w:r>
    </w:p>
    <w:p w14:paraId="594A1F71" w14:textId="77777777" w:rsidR="003963E0" w:rsidRPr="003963E0" w:rsidRDefault="003963E0" w:rsidP="003963E0">
      <w:pPr>
        <w:pStyle w:val="Bibliography"/>
        <w:rPr>
          <w:color w:val="000000"/>
          <w:lang w:val="en-US"/>
        </w:rPr>
      </w:pPr>
      <w:r w:rsidRPr="003963E0">
        <w:rPr>
          <w:color w:val="000000"/>
          <w:lang w:val="en-US"/>
        </w:rPr>
        <w:lastRenderedPageBreak/>
        <w:t xml:space="preserve">12. </w:t>
      </w:r>
      <w:r w:rsidRPr="003963E0">
        <w:rPr>
          <w:color w:val="000000"/>
          <w:lang w:val="en-US"/>
        </w:rPr>
        <w:tab/>
        <w:t>Cvetkovska M, Vakulenko G, Smith DR, Zhang X, Hüner NPA. Temperature stress in psychrophilic green microalgae: Minireview. Physiologia Plantarum. 2022;174: e13811. doi:10.1111/ppl.13811</w:t>
      </w:r>
    </w:p>
    <w:p w14:paraId="0BA5249F" w14:textId="77777777" w:rsidR="003963E0" w:rsidRPr="003963E0" w:rsidRDefault="003963E0" w:rsidP="003963E0">
      <w:pPr>
        <w:pStyle w:val="Bibliography"/>
        <w:rPr>
          <w:color w:val="000000"/>
          <w:lang w:val="en-US"/>
        </w:rPr>
      </w:pPr>
      <w:r w:rsidRPr="003963E0">
        <w:rPr>
          <w:color w:val="000000"/>
          <w:lang w:val="en-US"/>
        </w:rPr>
        <w:t xml:space="preserve">13. </w:t>
      </w:r>
      <w:r w:rsidRPr="003963E0">
        <w:rPr>
          <w:color w:val="000000"/>
          <w:lang w:val="en-US"/>
        </w:rPr>
        <w:tab/>
        <w:t xml:space="preserve">Mock T, Otillar RP, Strauss J, McMullan M, Paajanen P, Schmutz J, et al. Evolutionary genomics of the cold-adapted diatom </w:t>
      </w:r>
      <w:r w:rsidRPr="003D57E2">
        <w:rPr>
          <w:i/>
          <w:iCs/>
          <w:color w:val="000000"/>
          <w:lang w:val="en-US"/>
        </w:rPr>
        <w:t>Fragilariopsis cylindrus</w:t>
      </w:r>
      <w:r w:rsidRPr="003963E0">
        <w:rPr>
          <w:color w:val="000000"/>
          <w:lang w:val="en-US"/>
        </w:rPr>
        <w:t>. Nature. 2017;541: 536–540. doi:10.1038/nature20803</w:t>
      </w:r>
    </w:p>
    <w:p w14:paraId="597A90D2" w14:textId="77777777" w:rsidR="003963E0" w:rsidRPr="003963E0" w:rsidRDefault="003963E0" w:rsidP="003963E0">
      <w:pPr>
        <w:pStyle w:val="Bibliography"/>
        <w:rPr>
          <w:color w:val="000000"/>
          <w:lang w:val="en-US"/>
        </w:rPr>
      </w:pPr>
      <w:r w:rsidRPr="003963E0">
        <w:rPr>
          <w:color w:val="000000"/>
          <w:lang w:val="en-US"/>
        </w:rPr>
        <w:t xml:space="preserve">14. </w:t>
      </w:r>
      <w:r w:rsidRPr="003963E0">
        <w:rPr>
          <w:color w:val="000000"/>
          <w:lang w:val="en-US"/>
        </w:rPr>
        <w:tab/>
        <w:t xml:space="preserve">Bayer-Giraldi M, Weikusat I, Besir H, Dieckmann G. Characterization of an antifreeze protein from the polar diatom </w:t>
      </w:r>
      <w:r w:rsidRPr="003D57E2">
        <w:rPr>
          <w:i/>
          <w:iCs/>
          <w:color w:val="000000"/>
          <w:lang w:val="en-US"/>
        </w:rPr>
        <w:t>Fragilariopsis cylindrus</w:t>
      </w:r>
      <w:r w:rsidRPr="003963E0">
        <w:rPr>
          <w:color w:val="000000"/>
          <w:lang w:val="en-US"/>
        </w:rPr>
        <w:t xml:space="preserve"> and its relevance in sea ice. Cryobiology. 2011;63: 210–219. doi:10.1016/j.cryobiol.2011.08.006</w:t>
      </w:r>
    </w:p>
    <w:p w14:paraId="4E12B6CF" w14:textId="77777777" w:rsidR="003963E0" w:rsidRPr="003963E0" w:rsidRDefault="003963E0" w:rsidP="003963E0">
      <w:pPr>
        <w:pStyle w:val="Bibliography"/>
        <w:rPr>
          <w:color w:val="000000"/>
          <w:lang w:val="en-US"/>
        </w:rPr>
      </w:pPr>
      <w:r w:rsidRPr="003963E0">
        <w:rPr>
          <w:color w:val="000000"/>
          <w:lang w:val="en-US"/>
        </w:rPr>
        <w:t xml:space="preserve">15. </w:t>
      </w:r>
      <w:r w:rsidRPr="003963E0">
        <w:rPr>
          <w:color w:val="000000"/>
          <w:lang w:val="en-US"/>
        </w:rPr>
        <w:tab/>
        <w:t xml:space="preserve">Kennedy F, Martin A, Bowman JP, Wilson R, McMinn A. Dark metabolism: a molecular insight into how the Antarctic sea-ice diatom </w:t>
      </w:r>
      <w:r w:rsidRPr="003D57E2">
        <w:rPr>
          <w:i/>
          <w:iCs/>
          <w:color w:val="000000"/>
          <w:lang w:val="en-US"/>
        </w:rPr>
        <w:t>Fragilariopsis cylindrus</w:t>
      </w:r>
      <w:r w:rsidRPr="003963E0">
        <w:rPr>
          <w:color w:val="000000"/>
          <w:lang w:val="en-US"/>
        </w:rPr>
        <w:t xml:space="preserve"> survives long-term darkness. New Phytologist. 2019;223: 675–691. doi:10.1111/nph.15843</w:t>
      </w:r>
    </w:p>
    <w:p w14:paraId="3EFBF9F7" w14:textId="77777777" w:rsidR="003963E0" w:rsidRPr="003963E0" w:rsidRDefault="003963E0" w:rsidP="003963E0">
      <w:pPr>
        <w:pStyle w:val="Bibliography"/>
        <w:rPr>
          <w:color w:val="000000"/>
          <w:lang w:val="en-US"/>
        </w:rPr>
      </w:pPr>
      <w:r w:rsidRPr="003963E0">
        <w:rPr>
          <w:color w:val="000000"/>
          <w:lang w:val="en-US"/>
        </w:rPr>
        <w:t xml:space="preserve">16. </w:t>
      </w:r>
      <w:r w:rsidRPr="003963E0">
        <w:rPr>
          <w:color w:val="000000"/>
          <w:lang w:val="en-US"/>
        </w:rPr>
        <w:tab/>
        <w:t>Kawakami K, Shen J-R. Purification of fully active and crystallizable photosystem II from thermophilic cyanobacteria. Methods in Enzymology. Elsevier; 2018. pp. 1–16. doi:10.1016/bs.mie.2018.10.002</w:t>
      </w:r>
    </w:p>
    <w:p w14:paraId="63B15F9B" w14:textId="77777777" w:rsidR="003963E0" w:rsidRPr="003963E0" w:rsidRDefault="003963E0" w:rsidP="003963E0">
      <w:pPr>
        <w:pStyle w:val="Bibliography"/>
        <w:rPr>
          <w:color w:val="000000"/>
          <w:lang w:val="en-US"/>
        </w:rPr>
      </w:pPr>
      <w:r w:rsidRPr="003963E0">
        <w:rPr>
          <w:color w:val="000000"/>
          <w:lang w:val="en-US"/>
        </w:rPr>
        <w:t xml:space="preserve">17. </w:t>
      </w:r>
      <w:r w:rsidRPr="003963E0">
        <w:rPr>
          <w:color w:val="000000"/>
          <w:lang w:val="en-US"/>
        </w:rPr>
        <w:tab/>
        <w:t>Vass I. Role of charge recombination processes in photodamage and photoprotection of the photosystem II complex. Physiologia Plantarum. 2011;142: 6–16. doi:10.1111/j.1399-3054.2011.01454.x</w:t>
      </w:r>
    </w:p>
    <w:p w14:paraId="26ADA636" w14:textId="77777777" w:rsidR="003963E0" w:rsidRPr="003963E0" w:rsidRDefault="003963E0" w:rsidP="003963E0">
      <w:pPr>
        <w:pStyle w:val="Bibliography"/>
        <w:rPr>
          <w:color w:val="000000"/>
          <w:lang w:val="en-US"/>
        </w:rPr>
      </w:pPr>
      <w:r w:rsidRPr="003963E0">
        <w:rPr>
          <w:color w:val="000000"/>
          <w:lang w:val="en-US"/>
        </w:rPr>
        <w:t xml:space="preserve">18. </w:t>
      </w:r>
      <w:r w:rsidRPr="003963E0">
        <w:rPr>
          <w:color w:val="000000"/>
          <w:lang w:val="en-US"/>
        </w:rPr>
        <w:tab/>
        <w:t>Schuback N, Tortell PD, Berman-Frank I, Campbell DA, Ciotti A, Courtecuisse E, et al. Single-Turnover Variable Chlorophyll Fluorescence as a Tool for Assessing Phytoplankton Photosynthesis and Primary Productivity: Opportunities, Caveats and Recommendations. Frontiers in Marine Science. 2021;8. Available: https://www.frontiersin.org/articles/10.3389/fmars.2021.690607</w:t>
      </w:r>
    </w:p>
    <w:p w14:paraId="6ECE247B" w14:textId="47D30FAF" w:rsidR="003963E0" w:rsidRPr="003963E0" w:rsidRDefault="003963E0" w:rsidP="003963E0">
      <w:pPr>
        <w:pStyle w:val="Bibliography"/>
        <w:rPr>
          <w:color w:val="000000"/>
          <w:lang w:val="en-US"/>
        </w:rPr>
      </w:pPr>
      <w:r w:rsidRPr="003963E0">
        <w:rPr>
          <w:color w:val="000000"/>
          <w:lang w:val="en-US"/>
        </w:rPr>
        <w:t xml:space="preserve">19. </w:t>
      </w:r>
      <w:r w:rsidRPr="003963E0">
        <w:rPr>
          <w:color w:val="000000"/>
          <w:lang w:val="en-US"/>
        </w:rPr>
        <w:tab/>
        <w:t>Shen J-R. Photosynthesis | Photosystem II: Protein Components, Structure and Electron Transfer. In: Jez J, editor. Encyclopedia of Biological Chemistry III (Third Edition). Oxford: Elsevier; 2021. pp. 215–228. doi:10.1016/B978-0-12-819460-7.00012-8</w:t>
      </w:r>
    </w:p>
    <w:p w14:paraId="755A6BBB" w14:textId="77777777" w:rsidR="003963E0" w:rsidRPr="003963E0" w:rsidRDefault="003963E0" w:rsidP="003963E0">
      <w:pPr>
        <w:pStyle w:val="Bibliography"/>
        <w:rPr>
          <w:color w:val="000000"/>
          <w:lang w:val="en-US"/>
        </w:rPr>
      </w:pPr>
      <w:r w:rsidRPr="003963E0">
        <w:rPr>
          <w:color w:val="000000"/>
          <w:lang w:val="en-US"/>
        </w:rPr>
        <w:t xml:space="preserve">20. </w:t>
      </w:r>
      <w:r w:rsidRPr="003963E0">
        <w:rPr>
          <w:color w:val="000000"/>
          <w:lang w:val="en-US"/>
        </w:rPr>
        <w:tab/>
        <w:t>Mukhopadhyay S, Mandal SK, Bhaduri S, Armstrong WH. Manganese Clusters with Relevance to Photosystem II. Chem Rev. 2004;104: 3981–4026. doi:10.1021/cr0206014</w:t>
      </w:r>
    </w:p>
    <w:p w14:paraId="28E3D840" w14:textId="77777777" w:rsidR="003963E0" w:rsidRPr="003963E0" w:rsidRDefault="003963E0" w:rsidP="003963E0">
      <w:pPr>
        <w:pStyle w:val="Bibliography"/>
        <w:rPr>
          <w:color w:val="000000"/>
          <w:lang w:val="en-US"/>
        </w:rPr>
      </w:pPr>
      <w:r w:rsidRPr="003963E0">
        <w:rPr>
          <w:color w:val="000000"/>
          <w:lang w:val="en-US"/>
        </w:rPr>
        <w:t xml:space="preserve">21. </w:t>
      </w:r>
      <w:r w:rsidRPr="003963E0">
        <w:rPr>
          <w:color w:val="000000"/>
          <w:lang w:val="en-US"/>
        </w:rPr>
        <w:tab/>
        <w:t>Gates C, Ananyev G, Dismukes GC. Realtime kinetics of the light driven steps of photosynthetic water oxidation in living organisms by “stroboscopic” fluorometry. Biochimica et Biophysica Acta (BBA) - Bioenergetics. 2020;1861: 148212. doi:10.1016/j.bbabio.2020.148212</w:t>
      </w:r>
    </w:p>
    <w:p w14:paraId="47EBD7B5" w14:textId="77777777" w:rsidR="003963E0" w:rsidRPr="003963E0" w:rsidRDefault="003963E0" w:rsidP="003963E0">
      <w:pPr>
        <w:pStyle w:val="Bibliography"/>
        <w:rPr>
          <w:color w:val="000000"/>
          <w:lang w:val="en-US"/>
        </w:rPr>
      </w:pPr>
      <w:r w:rsidRPr="003963E0">
        <w:rPr>
          <w:color w:val="000000"/>
          <w:lang w:val="en-US"/>
        </w:rPr>
        <w:t xml:space="preserve">22. </w:t>
      </w:r>
      <w:r w:rsidRPr="003963E0">
        <w:rPr>
          <w:color w:val="000000"/>
          <w:lang w:val="en-US"/>
        </w:rPr>
        <w:tab/>
        <w:t>Zaharieva I, Dau H. Energetics and Kinetics of S-State Transitions Monitored by Delayed Chlorophyll Fluorescence. Frontiers in Plant Science. 2019;10. Available: https://www.frontiersin.org/articles/10.3389/fpls.2019.00386</w:t>
      </w:r>
    </w:p>
    <w:p w14:paraId="3DBF0708" w14:textId="77777777" w:rsidR="003963E0" w:rsidRPr="003963E0" w:rsidRDefault="003963E0" w:rsidP="003963E0">
      <w:pPr>
        <w:pStyle w:val="Bibliography"/>
        <w:rPr>
          <w:color w:val="000000"/>
          <w:lang w:val="en-US"/>
        </w:rPr>
      </w:pPr>
      <w:r w:rsidRPr="003963E0">
        <w:rPr>
          <w:color w:val="000000"/>
          <w:lang w:val="en-US"/>
        </w:rPr>
        <w:lastRenderedPageBreak/>
        <w:t xml:space="preserve">23. </w:t>
      </w:r>
      <w:r w:rsidRPr="003963E0">
        <w:rPr>
          <w:color w:val="000000"/>
          <w:lang w:val="en-US"/>
        </w:rPr>
        <w:tab/>
        <w:t>Dau H, Haumann M. Time-resolved X-ray spectroscopy leads to an extension of the classical S-state cycle model of photosynthetic oxygen evolution. Photosynth Res. 2007;92: 327–343. doi:10.1007/s11120-007-9141-9</w:t>
      </w:r>
    </w:p>
    <w:p w14:paraId="647D944C" w14:textId="77777777" w:rsidR="003963E0" w:rsidRPr="003963E0" w:rsidRDefault="003963E0" w:rsidP="003963E0">
      <w:pPr>
        <w:pStyle w:val="Bibliography"/>
        <w:rPr>
          <w:color w:val="000000"/>
          <w:lang w:val="en-US"/>
        </w:rPr>
      </w:pPr>
      <w:r w:rsidRPr="003963E0">
        <w:rPr>
          <w:color w:val="000000"/>
          <w:lang w:val="en-US"/>
        </w:rPr>
        <w:t xml:space="preserve">24. </w:t>
      </w:r>
      <w:r w:rsidRPr="003963E0">
        <w:rPr>
          <w:color w:val="000000"/>
          <w:lang w:val="en-US"/>
        </w:rPr>
        <w:tab/>
        <w:t>Vinyard DJ, Ananyev GM, Charles Dismukes G. Photosystem II: The Reaction Center of Oxygenic Photosynthesis. Annual Review of Biochemistry. 2013;82: 577–606. doi:10.1146/annurev-biochem-070511-100425</w:t>
      </w:r>
    </w:p>
    <w:p w14:paraId="40AF1202" w14:textId="77777777" w:rsidR="003963E0" w:rsidRPr="003963E0" w:rsidRDefault="003963E0" w:rsidP="003963E0">
      <w:pPr>
        <w:pStyle w:val="Bibliography"/>
        <w:rPr>
          <w:color w:val="000000"/>
          <w:lang w:val="en-US"/>
        </w:rPr>
      </w:pPr>
      <w:r w:rsidRPr="003963E0">
        <w:rPr>
          <w:color w:val="000000"/>
          <w:lang w:val="en-US"/>
        </w:rPr>
        <w:t xml:space="preserve">25. </w:t>
      </w:r>
      <w:r w:rsidRPr="003963E0">
        <w:rPr>
          <w:color w:val="000000"/>
          <w:lang w:val="en-US"/>
        </w:rPr>
        <w:tab/>
        <w:t>de Wijn R, van Gorkom HJ. S-state dependence of the miss probability in Photosystem II. Photosynthesis Research. 2002;72: 217–222. doi:10.1023/A:1016128632704</w:t>
      </w:r>
    </w:p>
    <w:p w14:paraId="1752ADDF" w14:textId="77777777" w:rsidR="003963E0" w:rsidRPr="003963E0" w:rsidRDefault="003963E0" w:rsidP="003963E0">
      <w:pPr>
        <w:pStyle w:val="Bibliography"/>
        <w:rPr>
          <w:color w:val="000000"/>
          <w:lang w:val="en-US"/>
        </w:rPr>
      </w:pPr>
      <w:r w:rsidRPr="003963E0">
        <w:rPr>
          <w:color w:val="000000"/>
          <w:lang w:val="en-US"/>
        </w:rPr>
        <w:t xml:space="preserve">26. </w:t>
      </w:r>
      <w:r w:rsidRPr="003963E0">
        <w:rPr>
          <w:color w:val="000000"/>
          <w:lang w:val="en-US"/>
        </w:rPr>
        <w:tab/>
        <w:t>Vass I, Cser K. Janus-faced charge recombinations in photosystem II photoinhibition. Trends in Plant Science. 2009;14: 200–205. doi:10.1016/j.tplants.2009.01.009</w:t>
      </w:r>
    </w:p>
    <w:p w14:paraId="59E50101" w14:textId="77777777" w:rsidR="003963E0" w:rsidRPr="003963E0" w:rsidRDefault="003963E0" w:rsidP="003963E0">
      <w:pPr>
        <w:pStyle w:val="Bibliography"/>
        <w:rPr>
          <w:color w:val="000000"/>
          <w:lang w:val="en-US"/>
        </w:rPr>
      </w:pPr>
      <w:r w:rsidRPr="003963E0">
        <w:rPr>
          <w:color w:val="000000"/>
          <w:lang w:val="en-US"/>
        </w:rPr>
        <w:t xml:space="preserve">27. </w:t>
      </w:r>
      <w:r w:rsidRPr="003963E0">
        <w:rPr>
          <w:color w:val="000000"/>
          <w:lang w:val="en-US"/>
        </w:rPr>
        <w:tab/>
        <w:t>Rappaport F, Cuni A, Xiong L, Sayre R, Lavergne J. Charge Recombination and Thermoluminescence in Photosystem II. Biophysical Journal. 2005;88: 1948–1958. doi:10.1529/biophysj.104.050237</w:t>
      </w:r>
    </w:p>
    <w:p w14:paraId="416457A8" w14:textId="77777777" w:rsidR="003963E0" w:rsidRPr="003963E0" w:rsidRDefault="003963E0" w:rsidP="003963E0">
      <w:pPr>
        <w:pStyle w:val="Bibliography"/>
        <w:rPr>
          <w:color w:val="000000"/>
          <w:lang w:val="en-US"/>
        </w:rPr>
      </w:pPr>
      <w:r w:rsidRPr="003963E0">
        <w:rPr>
          <w:color w:val="000000"/>
          <w:lang w:val="en-US"/>
        </w:rPr>
        <w:t xml:space="preserve">28. </w:t>
      </w:r>
      <w:r w:rsidRPr="003963E0">
        <w:rPr>
          <w:color w:val="000000"/>
          <w:lang w:val="en-US"/>
        </w:rPr>
        <w:tab/>
        <w:t xml:space="preserve">Laloi C, Przybyla D, Apel K. A genetic approach towards elucidating the biological activity of different reactive oxygen species in </w:t>
      </w:r>
      <w:r w:rsidRPr="003D57E2">
        <w:rPr>
          <w:i/>
          <w:iCs/>
          <w:color w:val="000000"/>
          <w:lang w:val="en-US"/>
        </w:rPr>
        <w:t>Arabidopsis thaliana</w:t>
      </w:r>
      <w:r w:rsidRPr="003963E0">
        <w:rPr>
          <w:color w:val="000000"/>
          <w:lang w:val="en-US"/>
        </w:rPr>
        <w:t>. Journal of Experimental Botany. 2006;57: 1719–1724. doi:10.1093/jxb/erj183</w:t>
      </w:r>
    </w:p>
    <w:p w14:paraId="7B7C4E87" w14:textId="3B86D6D0" w:rsidR="00FD4048" w:rsidRPr="00FD4048" w:rsidRDefault="00FD4048" w:rsidP="00FD4048">
      <w:r w:rsidRPr="00FD4048">
        <w:fldChar w:fldCharType="end"/>
      </w:r>
    </w:p>
    <w:p w14:paraId="1718CB1D" w14:textId="740EFC86" w:rsidR="00117ABC" w:rsidRPr="00E12B3C" w:rsidRDefault="00117ABC" w:rsidP="00B40F94"/>
    <w:sectPr w:rsidR="00117ABC" w:rsidRPr="00E12B3C" w:rsidSect="00EA6F1F">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4D8"/>
    <w:multiLevelType w:val="hybridMultilevel"/>
    <w:tmpl w:val="5032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01C"/>
    <w:multiLevelType w:val="hybridMultilevel"/>
    <w:tmpl w:val="2E8E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907A5"/>
    <w:multiLevelType w:val="hybridMultilevel"/>
    <w:tmpl w:val="D0747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F737A"/>
    <w:multiLevelType w:val="hybridMultilevel"/>
    <w:tmpl w:val="AE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D7BB5"/>
    <w:multiLevelType w:val="hybridMultilevel"/>
    <w:tmpl w:val="21E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E2E7D"/>
    <w:multiLevelType w:val="hybridMultilevel"/>
    <w:tmpl w:val="E810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25056"/>
    <w:multiLevelType w:val="hybridMultilevel"/>
    <w:tmpl w:val="7FCE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B09"/>
    <w:multiLevelType w:val="hybridMultilevel"/>
    <w:tmpl w:val="DBFA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626EB"/>
    <w:multiLevelType w:val="hybridMultilevel"/>
    <w:tmpl w:val="8AEA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6650"/>
    <w:multiLevelType w:val="hybridMultilevel"/>
    <w:tmpl w:val="8586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83D35"/>
    <w:multiLevelType w:val="hybridMultilevel"/>
    <w:tmpl w:val="9A44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523F9"/>
    <w:multiLevelType w:val="hybridMultilevel"/>
    <w:tmpl w:val="1DFE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853E8"/>
    <w:multiLevelType w:val="hybridMultilevel"/>
    <w:tmpl w:val="A7480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A1AB2"/>
    <w:multiLevelType w:val="hybridMultilevel"/>
    <w:tmpl w:val="ACB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E4B77"/>
    <w:multiLevelType w:val="hybridMultilevel"/>
    <w:tmpl w:val="D686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25A82"/>
    <w:multiLevelType w:val="hybridMultilevel"/>
    <w:tmpl w:val="A06CC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74D73"/>
    <w:multiLevelType w:val="hybridMultilevel"/>
    <w:tmpl w:val="7F3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C1E41"/>
    <w:multiLevelType w:val="hybridMultilevel"/>
    <w:tmpl w:val="B420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C42AE"/>
    <w:multiLevelType w:val="hybridMultilevel"/>
    <w:tmpl w:val="7C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F4A1B"/>
    <w:multiLevelType w:val="hybridMultilevel"/>
    <w:tmpl w:val="6052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C0FAB"/>
    <w:multiLevelType w:val="hybridMultilevel"/>
    <w:tmpl w:val="9A12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A4A74"/>
    <w:multiLevelType w:val="hybridMultilevel"/>
    <w:tmpl w:val="206A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20639"/>
    <w:multiLevelType w:val="hybridMultilevel"/>
    <w:tmpl w:val="D9009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DA54745"/>
    <w:multiLevelType w:val="hybridMultilevel"/>
    <w:tmpl w:val="D91A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C666E"/>
    <w:multiLevelType w:val="hybridMultilevel"/>
    <w:tmpl w:val="D1C63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E483D"/>
    <w:multiLevelType w:val="hybridMultilevel"/>
    <w:tmpl w:val="FB8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35A72"/>
    <w:multiLevelType w:val="hybridMultilevel"/>
    <w:tmpl w:val="1198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208A6"/>
    <w:multiLevelType w:val="hybridMultilevel"/>
    <w:tmpl w:val="DC2879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69082B06"/>
    <w:multiLevelType w:val="hybridMultilevel"/>
    <w:tmpl w:val="81DE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96AD9"/>
    <w:multiLevelType w:val="hybridMultilevel"/>
    <w:tmpl w:val="913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F29D7"/>
    <w:multiLevelType w:val="hybridMultilevel"/>
    <w:tmpl w:val="9A8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0F8F"/>
    <w:multiLevelType w:val="hybridMultilevel"/>
    <w:tmpl w:val="0460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66CAC"/>
    <w:multiLevelType w:val="hybridMultilevel"/>
    <w:tmpl w:val="AB2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A198C"/>
    <w:multiLevelType w:val="hybridMultilevel"/>
    <w:tmpl w:val="F3188142"/>
    <w:lvl w:ilvl="0" w:tplc="EDA44A6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A39AA"/>
    <w:multiLevelType w:val="hybridMultilevel"/>
    <w:tmpl w:val="D8C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273EA"/>
    <w:multiLevelType w:val="hybridMultilevel"/>
    <w:tmpl w:val="5A6C39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41082825">
    <w:abstractNumId w:val="16"/>
  </w:num>
  <w:num w:numId="2" w16cid:durableId="994921494">
    <w:abstractNumId w:val="5"/>
  </w:num>
  <w:num w:numId="3" w16cid:durableId="1103451591">
    <w:abstractNumId w:val="0"/>
  </w:num>
  <w:num w:numId="4" w16cid:durableId="1520700811">
    <w:abstractNumId w:val="15"/>
  </w:num>
  <w:num w:numId="5" w16cid:durableId="1287614153">
    <w:abstractNumId w:val="24"/>
  </w:num>
  <w:num w:numId="6" w16cid:durableId="1135945856">
    <w:abstractNumId w:val="29"/>
  </w:num>
  <w:num w:numId="7" w16cid:durableId="581842037">
    <w:abstractNumId w:val="7"/>
  </w:num>
  <w:num w:numId="8" w16cid:durableId="61684601">
    <w:abstractNumId w:val="20"/>
  </w:num>
  <w:num w:numId="9" w16cid:durableId="1233388833">
    <w:abstractNumId w:val="33"/>
  </w:num>
  <w:num w:numId="10" w16cid:durableId="930893632">
    <w:abstractNumId w:val="11"/>
  </w:num>
  <w:num w:numId="11" w16cid:durableId="968511462">
    <w:abstractNumId w:val="27"/>
  </w:num>
  <w:num w:numId="12" w16cid:durableId="792556366">
    <w:abstractNumId w:val="22"/>
  </w:num>
  <w:num w:numId="13" w16cid:durableId="70467876">
    <w:abstractNumId w:val="13"/>
  </w:num>
  <w:num w:numId="14" w16cid:durableId="252445980">
    <w:abstractNumId w:val="14"/>
  </w:num>
  <w:num w:numId="15" w16cid:durableId="2061978448">
    <w:abstractNumId w:val="35"/>
  </w:num>
  <w:num w:numId="16" w16cid:durableId="1593511229">
    <w:abstractNumId w:val="2"/>
  </w:num>
  <w:num w:numId="17" w16cid:durableId="287317777">
    <w:abstractNumId w:val="4"/>
  </w:num>
  <w:num w:numId="18" w16cid:durableId="1954172563">
    <w:abstractNumId w:val="9"/>
  </w:num>
  <w:num w:numId="19" w16cid:durableId="2025204576">
    <w:abstractNumId w:val="10"/>
  </w:num>
  <w:num w:numId="20" w16cid:durableId="2115444258">
    <w:abstractNumId w:val="12"/>
  </w:num>
  <w:num w:numId="21" w16cid:durableId="1115247143">
    <w:abstractNumId w:val="25"/>
  </w:num>
  <w:num w:numId="22" w16cid:durableId="1406024870">
    <w:abstractNumId w:val="30"/>
  </w:num>
  <w:num w:numId="23" w16cid:durableId="574163693">
    <w:abstractNumId w:val="19"/>
  </w:num>
  <w:num w:numId="24" w16cid:durableId="1414546647">
    <w:abstractNumId w:val="17"/>
  </w:num>
  <w:num w:numId="25" w16cid:durableId="2146316534">
    <w:abstractNumId w:val="31"/>
  </w:num>
  <w:num w:numId="26" w16cid:durableId="1323974507">
    <w:abstractNumId w:val="6"/>
  </w:num>
  <w:num w:numId="27" w16cid:durableId="595093358">
    <w:abstractNumId w:val="18"/>
  </w:num>
  <w:num w:numId="28" w16cid:durableId="1606041265">
    <w:abstractNumId w:val="21"/>
  </w:num>
  <w:num w:numId="29" w16cid:durableId="1937202949">
    <w:abstractNumId w:val="1"/>
  </w:num>
  <w:num w:numId="30" w16cid:durableId="581378707">
    <w:abstractNumId w:val="8"/>
  </w:num>
  <w:num w:numId="31" w16cid:durableId="1115903384">
    <w:abstractNumId w:val="34"/>
  </w:num>
  <w:num w:numId="32" w16cid:durableId="1523398631">
    <w:abstractNumId w:val="23"/>
  </w:num>
  <w:num w:numId="33" w16cid:durableId="1322344421">
    <w:abstractNumId w:val="3"/>
  </w:num>
  <w:num w:numId="34" w16cid:durableId="1080323868">
    <w:abstractNumId w:val="26"/>
  </w:num>
  <w:num w:numId="35" w16cid:durableId="151145833">
    <w:abstractNumId w:val="28"/>
  </w:num>
  <w:num w:numId="36" w16cid:durableId="16429295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CE"/>
    <w:rsid w:val="00001C2C"/>
    <w:rsid w:val="00001EB3"/>
    <w:rsid w:val="000030A4"/>
    <w:rsid w:val="00006044"/>
    <w:rsid w:val="00014A16"/>
    <w:rsid w:val="00014EB5"/>
    <w:rsid w:val="00017704"/>
    <w:rsid w:val="00017CF4"/>
    <w:rsid w:val="0002026B"/>
    <w:rsid w:val="0002104D"/>
    <w:rsid w:val="00023C3C"/>
    <w:rsid w:val="00024F7C"/>
    <w:rsid w:val="00025CA4"/>
    <w:rsid w:val="00026924"/>
    <w:rsid w:val="00031357"/>
    <w:rsid w:val="00033AE8"/>
    <w:rsid w:val="00035A4E"/>
    <w:rsid w:val="00035A6B"/>
    <w:rsid w:val="00040A20"/>
    <w:rsid w:val="00042598"/>
    <w:rsid w:val="00043539"/>
    <w:rsid w:val="00043952"/>
    <w:rsid w:val="000439F9"/>
    <w:rsid w:val="000444EB"/>
    <w:rsid w:val="00044B5B"/>
    <w:rsid w:val="000455E9"/>
    <w:rsid w:val="00047BB1"/>
    <w:rsid w:val="00047C23"/>
    <w:rsid w:val="00051099"/>
    <w:rsid w:val="000516BE"/>
    <w:rsid w:val="00052298"/>
    <w:rsid w:val="0005374D"/>
    <w:rsid w:val="00055CDD"/>
    <w:rsid w:val="0005642A"/>
    <w:rsid w:val="00056E41"/>
    <w:rsid w:val="0005751C"/>
    <w:rsid w:val="00063AC3"/>
    <w:rsid w:val="0006436E"/>
    <w:rsid w:val="00070359"/>
    <w:rsid w:val="000716DE"/>
    <w:rsid w:val="0007246F"/>
    <w:rsid w:val="0007524B"/>
    <w:rsid w:val="00075991"/>
    <w:rsid w:val="0007750C"/>
    <w:rsid w:val="00077D0E"/>
    <w:rsid w:val="000803BB"/>
    <w:rsid w:val="0008266F"/>
    <w:rsid w:val="0008282F"/>
    <w:rsid w:val="00082D39"/>
    <w:rsid w:val="00082E8D"/>
    <w:rsid w:val="000855AA"/>
    <w:rsid w:val="00085E64"/>
    <w:rsid w:val="000864BF"/>
    <w:rsid w:val="00086523"/>
    <w:rsid w:val="00094E04"/>
    <w:rsid w:val="000A593B"/>
    <w:rsid w:val="000A6469"/>
    <w:rsid w:val="000A69B0"/>
    <w:rsid w:val="000B2155"/>
    <w:rsid w:val="000B37AD"/>
    <w:rsid w:val="000B52DF"/>
    <w:rsid w:val="000C0117"/>
    <w:rsid w:val="000C0F8F"/>
    <w:rsid w:val="000D0DA7"/>
    <w:rsid w:val="000D0E50"/>
    <w:rsid w:val="000D174B"/>
    <w:rsid w:val="000D1EC9"/>
    <w:rsid w:val="000D3644"/>
    <w:rsid w:val="000D55E6"/>
    <w:rsid w:val="000D76EB"/>
    <w:rsid w:val="000E2876"/>
    <w:rsid w:val="000E3304"/>
    <w:rsid w:val="000E3569"/>
    <w:rsid w:val="000E3747"/>
    <w:rsid w:val="000E4EA4"/>
    <w:rsid w:val="000F020D"/>
    <w:rsid w:val="000F483B"/>
    <w:rsid w:val="000F5355"/>
    <w:rsid w:val="000F5C2E"/>
    <w:rsid w:val="000F6532"/>
    <w:rsid w:val="000F721B"/>
    <w:rsid w:val="00103EE4"/>
    <w:rsid w:val="00105923"/>
    <w:rsid w:val="001071B9"/>
    <w:rsid w:val="00107B61"/>
    <w:rsid w:val="00114468"/>
    <w:rsid w:val="00114E54"/>
    <w:rsid w:val="00115B72"/>
    <w:rsid w:val="0011766E"/>
    <w:rsid w:val="00117ABC"/>
    <w:rsid w:val="00117FEC"/>
    <w:rsid w:val="00120C30"/>
    <w:rsid w:val="00120C37"/>
    <w:rsid w:val="0012204E"/>
    <w:rsid w:val="00127D6C"/>
    <w:rsid w:val="00127F74"/>
    <w:rsid w:val="00131159"/>
    <w:rsid w:val="00132AF4"/>
    <w:rsid w:val="00134820"/>
    <w:rsid w:val="00134D56"/>
    <w:rsid w:val="001362A1"/>
    <w:rsid w:val="001415F6"/>
    <w:rsid w:val="00142E55"/>
    <w:rsid w:val="00143418"/>
    <w:rsid w:val="0014395F"/>
    <w:rsid w:val="00147FF8"/>
    <w:rsid w:val="0015159D"/>
    <w:rsid w:val="00154DD4"/>
    <w:rsid w:val="001600C8"/>
    <w:rsid w:val="00160615"/>
    <w:rsid w:val="001621FF"/>
    <w:rsid w:val="00162A58"/>
    <w:rsid w:val="00162BB5"/>
    <w:rsid w:val="00162C53"/>
    <w:rsid w:val="00162CAE"/>
    <w:rsid w:val="001633E1"/>
    <w:rsid w:val="00164B5F"/>
    <w:rsid w:val="00164B6C"/>
    <w:rsid w:val="001650FB"/>
    <w:rsid w:val="0016598C"/>
    <w:rsid w:val="00165B87"/>
    <w:rsid w:val="00165E1F"/>
    <w:rsid w:val="001663CF"/>
    <w:rsid w:val="001677F8"/>
    <w:rsid w:val="00171F9E"/>
    <w:rsid w:val="00174D80"/>
    <w:rsid w:val="00183FC1"/>
    <w:rsid w:val="00185D1C"/>
    <w:rsid w:val="0019120A"/>
    <w:rsid w:val="00191336"/>
    <w:rsid w:val="001945F6"/>
    <w:rsid w:val="00194EF1"/>
    <w:rsid w:val="0019681D"/>
    <w:rsid w:val="001971E8"/>
    <w:rsid w:val="001A0393"/>
    <w:rsid w:val="001A3CF4"/>
    <w:rsid w:val="001A46BA"/>
    <w:rsid w:val="001A56FE"/>
    <w:rsid w:val="001A5E0B"/>
    <w:rsid w:val="001A62C0"/>
    <w:rsid w:val="001A68C7"/>
    <w:rsid w:val="001A6D72"/>
    <w:rsid w:val="001B2FF3"/>
    <w:rsid w:val="001B7D05"/>
    <w:rsid w:val="001B7E34"/>
    <w:rsid w:val="001B7EC0"/>
    <w:rsid w:val="001C54D9"/>
    <w:rsid w:val="001C71F4"/>
    <w:rsid w:val="001D2385"/>
    <w:rsid w:val="001D262F"/>
    <w:rsid w:val="001D347B"/>
    <w:rsid w:val="001D3DAA"/>
    <w:rsid w:val="001D619A"/>
    <w:rsid w:val="001D6634"/>
    <w:rsid w:val="001D7BB4"/>
    <w:rsid w:val="001E3314"/>
    <w:rsid w:val="001E4392"/>
    <w:rsid w:val="001E6F6D"/>
    <w:rsid w:val="001E7DE4"/>
    <w:rsid w:val="001F02BF"/>
    <w:rsid w:val="001F0A7A"/>
    <w:rsid w:val="001F41FB"/>
    <w:rsid w:val="001F65F1"/>
    <w:rsid w:val="001F6B83"/>
    <w:rsid w:val="00202890"/>
    <w:rsid w:val="00206DB0"/>
    <w:rsid w:val="002070BD"/>
    <w:rsid w:val="00210637"/>
    <w:rsid w:val="00212AC2"/>
    <w:rsid w:val="00215A0D"/>
    <w:rsid w:val="00217624"/>
    <w:rsid w:val="002213CF"/>
    <w:rsid w:val="00222DB0"/>
    <w:rsid w:val="0022341E"/>
    <w:rsid w:val="002239A7"/>
    <w:rsid w:val="00224B67"/>
    <w:rsid w:val="00226EBF"/>
    <w:rsid w:val="00230251"/>
    <w:rsid w:val="00230591"/>
    <w:rsid w:val="002314C6"/>
    <w:rsid w:val="00231CF3"/>
    <w:rsid w:val="00234065"/>
    <w:rsid w:val="00234997"/>
    <w:rsid w:val="00237072"/>
    <w:rsid w:val="002421F5"/>
    <w:rsid w:val="002422E9"/>
    <w:rsid w:val="00242F14"/>
    <w:rsid w:val="00243BFB"/>
    <w:rsid w:val="002450A6"/>
    <w:rsid w:val="00245A16"/>
    <w:rsid w:val="00245B53"/>
    <w:rsid w:val="00245EBA"/>
    <w:rsid w:val="00247987"/>
    <w:rsid w:val="0025093F"/>
    <w:rsid w:val="0025127D"/>
    <w:rsid w:val="00255110"/>
    <w:rsid w:val="00257C94"/>
    <w:rsid w:val="00260FD6"/>
    <w:rsid w:val="00262936"/>
    <w:rsid w:val="002630D0"/>
    <w:rsid w:val="00264FFE"/>
    <w:rsid w:val="00272051"/>
    <w:rsid w:val="00272266"/>
    <w:rsid w:val="002733FC"/>
    <w:rsid w:val="00273501"/>
    <w:rsid w:val="00273ACA"/>
    <w:rsid w:val="00275129"/>
    <w:rsid w:val="00275C00"/>
    <w:rsid w:val="00276BD8"/>
    <w:rsid w:val="00280D28"/>
    <w:rsid w:val="002839CF"/>
    <w:rsid w:val="00284DF1"/>
    <w:rsid w:val="002855C5"/>
    <w:rsid w:val="00286F77"/>
    <w:rsid w:val="002900B6"/>
    <w:rsid w:val="0029361E"/>
    <w:rsid w:val="00293DF2"/>
    <w:rsid w:val="00294392"/>
    <w:rsid w:val="002959CA"/>
    <w:rsid w:val="00297C07"/>
    <w:rsid w:val="002A10E3"/>
    <w:rsid w:val="002A366B"/>
    <w:rsid w:val="002A4CD8"/>
    <w:rsid w:val="002A4F60"/>
    <w:rsid w:val="002A5DE1"/>
    <w:rsid w:val="002A7108"/>
    <w:rsid w:val="002B0A5D"/>
    <w:rsid w:val="002B0FBC"/>
    <w:rsid w:val="002B2283"/>
    <w:rsid w:val="002B25B3"/>
    <w:rsid w:val="002B449B"/>
    <w:rsid w:val="002B5F34"/>
    <w:rsid w:val="002B6C39"/>
    <w:rsid w:val="002B7910"/>
    <w:rsid w:val="002C0A8D"/>
    <w:rsid w:val="002C1F9D"/>
    <w:rsid w:val="002C28E1"/>
    <w:rsid w:val="002C4B86"/>
    <w:rsid w:val="002C5183"/>
    <w:rsid w:val="002C58FC"/>
    <w:rsid w:val="002C71B8"/>
    <w:rsid w:val="002C7321"/>
    <w:rsid w:val="002C7699"/>
    <w:rsid w:val="002D051D"/>
    <w:rsid w:val="002D1F04"/>
    <w:rsid w:val="002D1F40"/>
    <w:rsid w:val="002D303A"/>
    <w:rsid w:val="002D4E8E"/>
    <w:rsid w:val="002D70A5"/>
    <w:rsid w:val="002D7989"/>
    <w:rsid w:val="002E0813"/>
    <w:rsid w:val="002E100F"/>
    <w:rsid w:val="002E19C2"/>
    <w:rsid w:val="002E2FB2"/>
    <w:rsid w:val="002E4258"/>
    <w:rsid w:val="002E5C67"/>
    <w:rsid w:val="002E5D7F"/>
    <w:rsid w:val="002F05BF"/>
    <w:rsid w:val="002F4341"/>
    <w:rsid w:val="002F6C62"/>
    <w:rsid w:val="00300119"/>
    <w:rsid w:val="003002A1"/>
    <w:rsid w:val="003013F0"/>
    <w:rsid w:val="0030162F"/>
    <w:rsid w:val="0030420D"/>
    <w:rsid w:val="00305CC4"/>
    <w:rsid w:val="00306811"/>
    <w:rsid w:val="00307036"/>
    <w:rsid w:val="0031210A"/>
    <w:rsid w:val="00312C78"/>
    <w:rsid w:val="00313299"/>
    <w:rsid w:val="0031448A"/>
    <w:rsid w:val="00314D25"/>
    <w:rsid w:val="0031580B"/>
    <w:rsid w:val="00315828"/>
    <w:rsid w:val="003164D6"/>
    <w:rsid w:val="0032118E"/>
    <w:rsid w:val="00321D4A"/>
    <w:rsid w:val="00323E63"/>
    <w:rsid w:val="00325FE1"/>
    <w:rsid w:val="00326D40"/>
    <w:rsid w:val="00327F4E"/>
    <w:rsid w:val="00331616"/>
    <w:rsid w:val="00331D1E"/>
    <w:rsid w:val="003332D0"/>
    <w:rsid w:val="00335026"/>
    <w:rsid w:val="003404BA"/>
    <w:rsid w:val="00341636"/>
    <w:rsid w:val="00342215"/>
    <w:rsid w:val="003425DF"/>
    <w:rsid w:val="00342F64"/>
    <w:rsid w:val="00343264"/>
    <w:rsid w:val="0034626D"/>
    <w:rsid w:val="003474AC"/>
    <w:rsid w:val="003545B3"/>
    <w:rsid w:val="003607BE"/>
    <w:rsid w:val="003616BB"/>
    <w:rsid w:val="00361BF7"/>
    <w:rsid w:val="00361F67"/>
    <w:rsid w:val="0036455A"/>
    <w:rsid w:val="00365492"/>
    <w:rsid w:val="00365BB3"/>
    <w:rsid w:val="003711BA"/>
    <w:rsid w:val="00371E46"/>
    <w:rsid w:val="0037453A"/>
    <w:rsid w:val="003747FA"/>
    <w:rsid w:val="0037521B"/>
    <w:rsid w:val="003771EC"/>
    <w:rsid w:val="00380537"/>
    <w:rsid w:val="003846FB"/>
    <w:rsid w:val="00386C33"/>
    <w:rsid w:val="003874A4"/>
    <w:rsid w:val="00390E3E"/>
    <w:rsid w:val="00392EF2"/>
    <w:rsid w:val="00394CF3"/>
    <w:rsid w:val="003963E0"/>
    <w:rsid w:val="00396E08"/>
    <w:rsid w:val="003975FD"/>
    <w:rsid w:val="003A1AB5"/>
    <w:rsid w:val="003A1B93"/>
    <w:rsid w:val="003A23BC"/>
    <w:rsid w:val="003A47F4"/>
    <w:rsid w:val="003A4DF1"/>
    <w:rsid w:val="003B0250"/>
    <w:rsid w:val="003B11A5"/>
    <w:rsid w:val="003B150D"/>
    <w:rsid w:val="003B3F0C"/>
    <w:rsid w:val="003B4E2E"/>
    <w:rsid w:val="003B5EFD"/>
    <w:rsid w:val="003C180C"/>
    <w:rsid w:val="003C4B35"/>
    <w:rsid w:val="003C525D"/>
    <w:rsid w:val="003C6D8C"/>
    <w:rsid w:val="003C712E"/>
    <w:rsid w:val="003C7637"/>
    <w:rsid w:val="003D2539"/>
    <w:rsid w:val="003D3346"/>
    <w:rsid w:val="003D3926"/>
    <w:rsid w:val="003D57E2"/>
    <w:rsid w:val="003E02FB"/>
    <w:rsid w:val="003E1C7C"/>
    <w:rsid w:val="003E224E"/>
    <w:rsid w:val="003E6785"/>
    <w:rsid w:val="003E6A89"/>
    <w:rsid w:val="003F0B82"/>
    <w:rsid w:val="003F136F"/>
    <w:rsid w:val="003F20CB"/>
    <w:rsid w:val="003F2E88"/>
    <w:rsid w:val="003F5796"/>
    <w:rsid w:val="003F79E0"/>
    <w:rsid w:val="00400985"/>
    <w:rsid w:val="00402378"/>
    <w:rsid w:val="00402F74"/>
    <w:rsid w:val="00403D36"/>
    <w:rsid w:val="00405AF5"/>
    <w:rsid w:val="004065A6"/>
    <w:rsid w:val="004072A6"/>
    <w:rsid w:val="00410BE6"/>
    <w:rsid w:val="00412C43"/>
    <w:rsid w:val="0041384D"/>
    <w:rsid w:val="004147C8"/>
    <w:rsid w:val="00416C59"/>
    <w:rsid w:val="0041718C"/>
    <w:rsid w:val="00422335"/>
    <w:rsid w:val="00422AD3"/>
    <w:rsid w:val="00427CEC"/>
    <w:rsid w:val="00430072"/>
    <w:rsid w:val="00431633"/>
    <w:rsid w:val="004324E2"/>
    <w:rsid w:val="0043368E"/>
    <w:rsid w:val="004339AD"/>
    <w:rsid w:val="004340EA"/>
    <w:rsid w:val="004350C3"/>
    <w:rsid w:val="00435319"/>
    <w:rsid w:val="00436B1D"/>
    <w:rsid w:val="00446479"/>
    <w:rsid w:val="004469CE"/>
    <w:rsid w:val="0044748B"/>
    <w:rsid w:val="004501B8"/>
    <w:rsid w:val="0045131B"/>
    <w:rsid w:val="0045233B"/>
    <w:rsid w:val="00452FC6"/>
    <w:rsid w:val="00455917"/>
    <w:rsid w:val="00455AD3"/>
    <w:rsid w:val="00461FBD"/>
    <w:rsid w:val="00462033"/>
    <w:rsid w:val="00465BAD"/>
    <w:rsid w:val="004760FB"/>
    <w:rsid w:val="004766FA"/>
    <w:rsid w:val="0047689F"/>
    <w:rsid w:val="00476B32"/>
    <w:rsid w:val="0047715D"/>
    <w:rsid w:val="0048034E"/>
    <w:rsid w:val="00480A23"/>
    <w:rsid w:val="004827B4"/>
    <w:rsid w:val="00482C57"/>
    <w:rsid w:val="004832AD"/>
    <w:rsid w:val="00485485"/>
    <w:rsid w:val="00487A90"/>
    <w:rsid w:val="00490728"/>
    <w:rsid w:val="00491A29"/>
    <w:rsid w:val="00491A5A"/>
    <w:rsid w:val="00493ADA"/>
    <w:rsid w:val="00493C73"/>
    <w:rsid w:val="0049699A"/>
    <w:rsid w:val="00496E2D"/>
    <w:rsid w:val="0049710D"/>
    <w:rsid w:val="00497C79"/>
    <w:rsid w:val="004A230F"/>
    <w:rsid w:val="004A2CA8"/>
    <w:rsid w:val="004A4B7D"/>
    <w:rsid w:val="004A6025"/>
    <w:rsid w:val="004A6B02"/>
    <w:rsid w:val="004A7383"/>
    <w:rsid w:val="004A787E"/>
    <w:rsid w:val="004A798F"/>
    <w:rsid w:val="004B220C"/>
    <w:rsid w:val="004B3905"/>
    <w:rsid w:val="004B5191"/>
    <w:rsid w:val="004B56C1"/>
    <w:rsid w:val="004B6CFC"/>
    <w:rsid w:val="004B72B9"/>
    <w:rsid w:val="004C1F04"/>
    <w:rsid w:val="004C48A5"/>
    <w:rsid w:val="004C5C69"/>
    <w:rsid w:val="004D051D"/>
    <w:rsid w:val="004D2E05"/>
    <w:rsid w:val="004D3A36"/>
    <w:rsid w:val="004D3ABA"/>
    <w:rsid w:val="004D5087"/>
    <w:rsid w:val="004D5A9C"/>
    <w:rsid w:val="004D5EC0"/>
    <w:rsid w:val="004D73C3"/>
    <w:rsid w:val="004E1B9B"/>
    <w:rsid w:val="004E25B6"/>
    <w:rsid w:val="004E4D3E"/>
    <w:rsid w:val="004E5850"/>
    <w:rsid w:val="004E58E8"/>
    <w:rsid w:val="004E5DF7"/>
    <w:rsid w:val="004E77A7"/>
    <w:rsid w:val="004F27DB"/>
    <w:rsid w:val="004F39D8"/>
    <w:rsid w:val="004F5863"/>
    <w:rsid w:val="0050163D"/>
    <w:rsid w:val="00504A49"/>
    <w:rsid w:val="00505553"/>
    <w:rsid w:val="00505677"/>
    <w:rsid w:val="005100CF"/>
    <w:rsid w:val="00510BA9"/>
    <w:rsid w:val="00510EF7"/>
    <w:rsid w:val="005150E9"/>
    <w:rsid w:val="005170DD"/>
    <w:rsid w:val="00520EC5"/>
    <w:rsid w:val="00523238"/>
    <w:rsid w:val="00525119"/>
    <w:rsid w:val="005308C4"/>
    <w:rsid w:val="00530D64"/>
    <w:rsid w:val="00531D80"/>
    <w:rsid w:val="0053270E"/>
    <w:rsid w:val="00534883"/>
    <w:rsid w:val="00534888"/>
    <w:rsid w:val="00534F56"/>
    <w:rsid w:val="0053647C"/>
    <w:rsid w:val="00541DFD"/>
    <w:rsid w:val="0054241F"/>
    <w:rsid w:val="00544529"/>
    <w:rsid w:val="00544B77"/>
    <w:rsid w:val="005455FC"/>
    <w:rsid w:val="00545C31"/>
    <w:rsid w:val="00546DF0"/>
    <w:rsid w:val="00552D48"/>
    <w:rsid w:val="005542D6"/>
    <w:rsid w:val="0055450E"/>
    <w:rsid w:val="00554586"/>
    <w:rsid w:val="00555214"/>
    <w:rsid w:val="00555A07"/>
    <w:rsid w:val="00555C39"/>
    <w:rsid w:val="0056192F"/>
    <w:rsid w:val="00562C61"/>
    <w:rsid w:val="005735A0"/>
    <w:rsid w:val="00576DBD"/>
    <w:rsid w:val="00580027"/>
    <w:rsid w:val="00581E50"/>
    <w:rsid w:val="00582E35"/>
    <w:rsid w:val="00583867"/>
    <w:rsid w:val="00583D71"/>
    <w:rsid w:val="00590620"/>
    <w:rsid w:val="00590BB8"/>
    <w:rsid w:val="00592465"/>
    <w:rsid w:val="005935C3"/>
    <w:rsid w:val="00594050"/>
    <w:rsid w:val="00595C36"/>
    <w:rsid w:val="00596D3E"/>
    <w:rsid w:val="00597E59"/>
    <w:rsid w:val="005A0456"/>
    <w:rsid w:val="005A314C"/>
    <w:rsid w:val="005A359B"/>
    <w:rsid w:val="005A39A3"/>
    <w:rsid w:val="005A607B"/>
    <w:rsid w:val="005A6350"/>
    <w:rsid w:val="005A68D9"/>
    <w:rsid w:val="005A7E97"/>
    <w:rsid w:val="005B00A1"/>
    <w:rsid w:val="005B13D3"/>
    <w:rsid w:val="005B1780"/>
    <w:rsid w:val="005B334C"/>
    <w:rsid w:val="005B5B18"/>
    <w:rsid w:val="005B5BF3"/>
    <w:rsid w:val="005B6D23"/>
    <w:rsid w:val="005C08FC"/>
    <w:rsid w:val="005C0A09"/>
    <w:rsid w:val="005C247C"/>
    <w:rsid w:val="005C40AE"/>
    <w:rsid w:val="005C4E9D"/>
    <w:rsid w:val="005C5B70"/>
    <w:rsid w:val="005D3FC7"/>
    <w:rsid w:val="005D41E1"/>
    <w:rsid w:val="005D50EA"/>
    <w:rsid w:val="005E00AF"/>
    <w:rsid w:val="005E334A"/>
    <w:rsid w:val="005E36F6"/>
    <w:rsid w:val="005E5738"/>
    <w:rsid w:val="005E6734"/>
    <w:rsid w:val="005E7DA5"/>
    <w:rsid w:val="005F13D2"/>
    <w:rsid w:val="005F208E"/>
    <w:rsid w:val="005F2A8F"/>
    <w:rsid w:val="005F515C"/>
    <w:rsid w:val="005F7182"/>
    <w:rsid w:val="005F763E"/>
    <w:rsid w:val="00603739"/>
    <w:rsid w:val="0060400C"/>
    <w:rsid w:val="00604EE1"/>
    <w:rsid w:val="00605760"/>
    <w:rsid w:val="006070B0"/>
    <w:rsid w:val="00607290"/>
    <w:rsid w:val="00607E37"/>
    <w:rsid w:val="006106A3"/>
    <w:rsid w:val="00610A37"/>
    <w:rsid w:val="00611F0B"/>
    <w:rsid w:val="006161C4"/>
    <w:rsid w:val="006161C6"/>
    <w:rsid w:val="0061631B"/>
    <w:rsid w:val="006167B2"/>
    <w:rsid w:val="00620299"/>
    <w:rsid w:val="0062069F"/>
    <w:rsid w:val="00620D47"/>
    <w:rsid w:val="0062167E"/>
    <w:rsid w:val="00622AA5"/>
    <w:rsid w:val="006237BC"/>
    <w:rsid w:val="00624E72"/>
    <w:rsid w:val="00626774"/>
    <w:rsid w:val="00626987"/>
    <w:rsid w:val="00626F93"/>
    <w:rsid w:val="00630AC3"/>
    <w:rsid w:val="00631A3F"/>
    <w:rsid w:val="00632B81"/>
    <w:rsid w:val="00633CBD"/>
    <w:rsid w:val="00633D5C"/>
    <w:rsid w:val="006371A2"/>
    <w:rsid w:val="00640295"/>
    <w:rsid w:val="00640821"/>
    <w:rsid w:val="00642C79"/>
    <w:rsid w:val="00643208"/>
    <w:rsid w:val="0064479C"/>
    <w:rsid w:val="00645B24"/>
    <w:rsid w:val="00646D2F"/>
    <w:rsid w:val="00646E97"/>
    <w:rsid w:val="00647200"/>
    <w:rsid w:val="00651402"/>
    <w:rsid w:val="00655AE6"/>
    <w:rsid w:val="00660196"/>
    <w:rsid w:val="00660870"/>
    <w:rsid w:val="00661BB2"/>
    <w:rsid w:val="00662A38"/>
    <w:rsid w:val="0067010A"/>
    <w:rsid w:val="00670EB2"/>
    <w:rsid w:val="00673114"/>
    <w:rsid w:val="0067578E"/>
    <w:rsid w:val="006772FB"/>
    <w:rsid w:val="0068125E"/>
    <w:rsid w:val="006829E1"/>
    <w:rsid w:val="00682BF2"/>
    <w:rsid w:val="00682D4D"/>
    <w:rsid w:val="00683EC1"/>
    <w:rsid w:val="00685138"/>
    <w:rsid w:val="00685F85"/>
    <w:rsid w:val="00686FAE"/>
    <w:rsid w:val="006907FE"/>
    <w:rsid w:val="006921E0"/>
    <w:rsid w:val="006935C9"/>
    <w:rsid w:val="00695A07"/>
    <w:rsid w:val="00696E8C"/>
    <w:rsid w:val="00697FF0"/>
    <w:rsid w:val="006A59D5"/>
    <w:rsid w:val="006A5DAF"/>
    <w:rsid w:val="006A7CB5"/>
    <w:rsid w:val="006A7ECB"/>
    <w:rsid w:val="006B1683"/>
    <w:rsid w:val="006B2159"/>
    <w:rsid w:val="006B6CF8"/>
    <w:rsid w:val="006C41BE"/>
    <w:rsid w:val="006C4318"/>
    <w:rsid w:val="006C7BF4"/>
    <w:rsid w:val="006D2FC3"/>
    <w:rsid w:val="006D332A"/>
    <w:rsid w:val="006D3E38"/>
    <w:rsid w:val="006D3E5F"/>
    <w:rsid w:val="006D4485"/>
    <w:rsid w:val="006D6005"/>
    <w:rsid w:val="006E0B41"/>
    <w:rsid w:val="006E0D21"/>
    <w:rsid w:val="006E2014"/>
    <w:rsid w:val="006E22CF"/>
    <w:rsid w:val="006E3938"/>
    <w:rsid w:val="006E3B56"/>
    <w:rsid w:val="006E3F43"/>
    <w:rsid w:val="006E4F14"/>
    <w:rsid w:val="006F1EB1"/>
    <w:rsid w:val="006F35E2"/>
    <w:rsid w:val="006F5A43"/>
    <w:rsid w:val="006F5B04"/>
    <w:rsid w:val="006F631D"/>
    <w:rsid w:val="00700E22"/>
    <w:rsid w:val="00701CAD"/>
    <w:rsid w:val="00701E3C"/>
    <w:rsid w:val="00702409"/>
    <w:rsid w:val="007045AF"/>
    <w:rsid w:val="00706E9D"/>
    <w:rsid w:val="00706F9F"/>
    <w:rsid w:val="007132A2"/>
    <w:rsid w:val="007135CB"/>
    <w:rsid w:val="00714CF2"/>
    <w:rsid w:val="00715D5C"/>
    <w:rsid w:val="007161BC"/>
    <w:rsid w:val="00716F32"/>
    <w:rsid w:val="00717FEC"/>
    <w:rsid w:val="00720007"/>
    <w:rsid w:val="007204AE"/>
    <w:rsid w:val="00720880"/>
    <w:rsid w:val="00721BE5"/>
    <w:rsid w:val="00722FD2"/>
    <w:rsid w:val="007263F3"/>
    <w:rsid w:val="00726C50"/>
    <w:rsid w:val="007330A7"/>
    <w:rsid w:val="007342DF"/>
    <w:rsid w:val="00734BE1"/>
    <w:rsid w:val="00740BEE"/>
    <w:rsid w:val="00741F0D"/>
    <w:rsid w:val="00744DE7"/>
    <w:rsid w:val="0075219D"/>
    <w:rsid w:val="00752411"/>
    <w:rsid w:val="00753507"/>
    <w:rsid w:val="00753914"/>
    <w:rsid w:val="00753C01"/>
    <w:rsid w:val="007566DA"/>
    <w:rsid w:val="00756BC9"/>
    <w:rsid w:val="00760EC5"/>
    <w:rsid w:val="00762998"/>
    <w:rsid w:val="007634D8"/>
    <w:rsid w:val="0076404B"/>
    <w:rsid w:val="00764D89"/>
    <w:rsid w:val="00764DF9"/>
    <w:rsid w:val="00765208"/>
    <w:rsid w:val="007652E1"/>
    <w:rsid w:val="0076541A"/>
    <w:rsid w:val="00765A9C"/>
    <w:rsid w:val="00767CAD"/>
    <w:rsid w:val="0077061E"/>
    <w:rsid w:val="00771519"/>
    <w:rsid w:val="00771B51"/>
    <w:rsid w:val="00773E68"/>
    <w:rsid w:val="007767C6"/>
    <w:rsid w:val="00780148"/>
    <w:rsid w:val="00780C36"/>
    <w:rsid w:val="00782ACD"/>
    <w:rsid w:val="00785688"/>
    <w:rsid w:val="00786138"/>
    <w:rsid w:val="007A17A8"/>
    <w:rsid w:val="007A17D5"/>
    <w:rsid w:val="007A460A"/>
    <w:rsid w:val="007A4C53"/>
    <w:rsid w:val="007A520F"/>
    <w:rsid w:val="007A5488"/>
    <w:rsid w:val="007B04A9"/>
    <w:rsid w:val="007B1A13"/>
    <w:rsid w:val="007B29A0"/>
    <w:rsid w:val="007B29BE"/>
    <w:rsid w:val="007B2A06"/>
    <w:rsid w:val="007B5ABA"/>
    <w:rsid w:val="007B6237"/>
    <w:rsid w:val="007B6441"/>
    <w:rsid w:val="007B6CE6"/>
    <w:rsid w:val="007B74D2"/>
    <w:rsid w:val="007B7B57"/>
    <w:rsid w:val="007C06BB"/>
    <w:rsid w:val="007C1D69"/>
    <w:rsid w:val="007C42C5"/>
    <w:rsid w:val="007C4D67"/>
    <w:rsid w:val="007C5B5D"/>
    <w:rsid w:val="007C5D6B"/>
    <w:rsid w:val="007C77B1"/>
    <w:rsid w:val="007D057A"/>
    <w:rsid w:val="007D1B5C"/>
    <w:rsid w:val="007D6942"/>
    <w:rsid w:val="007D754C"/>
    <w:rsid w:val="007D7EF8"/>
    <w:rsid w:val="007E029D"/>
    <w:rsid w:val="007E5720"/>
    <w:rsid w:val="007E5955"/>
    <w:rsid w:val="007E5EF8"/>
    <w:rsid w:val="007F04EE"/>
    <w:rsid w:val="007F126B"/>
    <w:rsid w:val="007F1771"/>
    <w:rsid w:val="007F19A9"/>
    <w:rsid w:val="007F1D06"/>
    <w:rsid w:val="007F3060"/>
    <w:rsid w:val="007F330E"/>
    <w:rsid w:val="007F50E0"/>
    <w:rsid w:val="007F6414"/>
    <w:rsid w:val="00801403"/>
    <w:rsid w:val="0080187E"/>
    <w:rsid w:val="00804631"/>
    <w:rsid w:val="00807470"/>
    <w:rsid w:val="00807BE5"/>
    <w:rsid w:val="00812A83"/>
    <w:rsid w:val="0081499B"/>
    <w:rsid w:val="008214BA"/>
    <w:rsid w:val="008242A2"/>
    <w:rsid w:val="0082660C"/>
    <w:rsid w:val="00833607"/>
    <w:rsid w:val="00833D51"/>
    <w:rsid w:val="00834B1F"/>
    <w:rsid w:val="00836238"/>
    <w:rsid w:val="00836843"/>
    <w:rsid w:val="0083766C"/>
    <w:rsid w:val="0084257A"/>
    <w:rsid w:val="008465EB"/>
    <w:rsid w:val="00850584"/>
    <w:rsid w:val="00850AAE"/>
    <w:rsid w:val="008534E6"/>
    <w:rsid w:val="00854209"/>
    <w:rsid w:val="008569F3"/>
    <w:rsid w:val="0086029D"/>
    <w:rsid w:val="0086056F"/>
    <w:rsid w:val="0086223D"/>
    <w:rsid w:val="008626F3"/>
    <w:rsid w:val="00862B85"/>
    <w:rsid w:val="0086364B"/>
    <w:rsid w:val="00864892"/>
    <w:rsid w:val="00872119"/>
    <w:rsid w:val="008757FA"/>
    <w:rsid w:val="008774CA"/>
    <w:rsid w:val="008825BF"/>
    <w:rsid w:val="008845EA"/>
    <w:rsid w:val="00884E92"/>
    <w:rsid w:val="00887D4D"/>
    <w:rsid w:val="008909E8"/>
    <w:rsid w:val="00891361"/>
    <w:rsid w:val="00894046"/>
    <w:rsid w:val="0089439A"/>
    <w:rsid w:val="00895520"/>
    <w:rsid w:val="00896E06"/>
    <w:rsid w:val="008A29D4"/>
    <w:rsid w:val="008A41BF"/>
    <w:rsid w:val="008A42FE"/>
    <w:rsid w:val="008A7904"/>
    <w:rsid w:val="008B23AF"/>
    <w:rsid w:val="008B2ED3"/>
    <w:rsid w:val="008B4763"/>
    <w:rsid w:val="008C14EA"/>
    <w:rsid w:val="008C2485"/>
    <w:rsid w:val="008C2B5E"/>
    <w:rsid w:val="008C58BB"/>
    <w:rsid w:val="008C6A6D"/>
    <w:rsid w:val="008C7DBB"/>
    <w:rsid w:val="008D1887"/>
    <w:rsid w:val="008D247E"/>
    <w:rsid w:val="008D4840"/>
    <w:rsid w:val="008D7480"/>
    <w:rsid w:val="008D7AD3"/>
    <w:rsid w:val="008D7F47"/>
    <w:rsid w:val="008E10AF"/>
    <w:rsid w:val="008E340C"/>
    <w:rsid w:val="008E39DD"/>
    <w:rsid w:val="008E632F"/>
    <w:rsid w:val="008E6615"/>
    <w:rsid w:val="008E7183"/>
    <w:rsid w:val="008E73F8"/>
    <w:rsid w:val="008F1FB8"/>
    <w:rsid w:val="008F40FB"/>
    <w:rsid w:val="008F4545"/>
    <w:rsid w:val="008F471E"/>
    <w:rsid w:val="008F4878"/>
    <w:rsid w:val="008F5A4C"/>
    <w:rsid w:val="00900681"/>
    <w:rsid w:val="00900E51"/>
    <w:rsid w:val="00901EC3"/>
    <w:rsid w:val="009025B6"/>
    <w:rsid w:val="009042E2"/>
    <w:rsid w:val="00904F88"/>
    <w:rsid w:val="0091085D"/>
    <w:rsid w:val="00914ECA"/>
    <w:rsid w:val="009169BD"/>
    <w:rsid w:val="0092136C"/>
    <w:rsid w:val="00923729"/>
    <w:rsid w:val="00924A6E"/>
    <w:rsid w:val="00924E00"/>
    <w:rsid w:val="00930FE8"/>
    <w:rsid w:val="009327FB"/>
    <w:rsid w:val="0093538A"/>
    <w:rsid w:val="00935ABB"/>
    <w:rsid w:val="00935B7B"/>
    <w:rsid w:val="00942C54"/>
    <w:rsid w:val="00946458"/>
    <w:rsid w:val="0094673B"/>
    <w:rsid w:val="00952DF2"/>
    <w:rsid w:val="009536E1"/>
    <w:rsid w:val="00955C36"/>
    <w:rsid w:val="00955D3F"/>
    <w:rsid w:val="00957068"/>
    <w:rsid w:val="00961161"/>
    <w:rsid w:val="00961A92"/>
    <w:rsid w:val="009622C3"/>
    <w:rsid w:val="009627B5"/>
    <w:rsid w:val="00966742"/>
    <w:rsid w:val="009716E9"/>
    <w:rsid w:val="00971AD2"/>
    <w:rsid w:val="0098153C"/>
    <w:rsid w:val="0098219C"/>
    <w:rsid w:val="009823CB"/>
    <w:rsid w:val="009836B6"/>
    <w:rsid w:val="00984341"/>
    <w:rsid w:val="0098484B"/>
    <w:rsid w:val="009904C3"/>
    <w:rsid w:val="00993A87"/>
    <w:rsid w:val="00993F69"/>
    <w:rsid w:val="0099487B"/>
    <w:rsid w:val="00996D4E"/>
    <w:rsid w:val="00996F53"/>
    <w:rsid w:val="00997A30"/>
    <w:rsid w:val="009A0D6E"/>
    <w:rsid w:val="009A0F3F"/>
    <w:rsid w:val="009A1AEE"/>
    <w:rsid w:val="009A4C5F"/>
    <w:rsid w:val="009A602F"/>
    <w:rsid w:val="009B2A38"/>
    <w:rsid w:val="009B5BAC"/>
    <w:rsid w:val="009B66B3"/>
    <w:rsid w:val="009B78F8"/>
    <w:rsid w:val="009C02CD"/>
    <w:rsid w:val="009C0F5D"/>
    <w:rsid w:val="009C1644"/>
    <w:rsid w:val="009C2964"/>
    <w:rsid w:val="009C4170"/>
    <w:rsid w:val="009C6246"/>
    <w:rsid w:val="009C7271"/>
    <w:rsid w:val="009C78EF"/>
    <w:rsid w:val="009D2200"/>
    <w:rsid w:val="009D372F"/>
    <w:rsid w:val="009D44EE"/>
    <w:rsid w:val="009D4F9B"/>
    <w:rsid w:val="009E449E"/>
    <w:rsid w:val="009E5509"/>
    <w:rsid w:val="009F267B"/>
    <w:rsid w:val="009F50BD"/>
    <w:rsid w:val="009F7C8F"/>
    <w:rsid w:val="00A01A51"/>
    <w:rsid w:val="00A060C9"/>
    <w:rsid w:val="00A07514"/>
    <w:rsid w:val="00A07A54"/>
    <w:rsid w:val="00A10328"/>
    <w:rsid w:val="00A105DC"/>
    <w:rsid w:val="00A10B09"/>
    <w:rsid w:val="00A15402"/>
    <w:rsid w:val="00A156EE"/>
    <w:rsid w:val="00A17718"/>
    <w:rsid w:val="00A1799C"/>
    <w:rsid w:val="00A24FA8"/>
    <w:rsid w:val="00A2688B"/>
    <w:rsid w:val="00A300C0"/>
    <w:rsid w:val="00A321E2"/>
    <w:rsid w:val="00A329F1"/>
    <w:rsid w:val="00A32CB3"/>
    <w:rsid w:val="00A33925"/>
    <w:rsid w:val="00A37DF6"/>
    <w:rsid w:val="00A4028B"/>
    <w:rsid w:val="00A424C9"/>
    <w:rsid w:val="00A4350C"/>
    <w:rsid w:val="00A45EE0"/>
    <w:rsid w:val="00A46454"/>
    <w:rsid w:val="00A5113B"/>
    <w:rsid w:val="00A52461"/>
    <w:rsid w:val="00A54D5C"/>
    <w:rsid w:val="00A60F83"/>
    <w:rsid w:val="00A65A1C"/>
    <w:rsid w:val="00A660B0"/>
    <w:rsid w:val="00A6752C"/>
    <w:rsid w:val="00A72330"/>
    <w:rsid w:val="00A72D63"/>
    <w:rsid w:val="00A73ABF"/>
    <w:rsid w:val="00A75E2B"/>
    <w:rsid w:val="00A81984"/>
    <w:rsid w:val="00A82EDE"/>
    <w:rsid w:val="00A8497D"/>
    <w:rsid w:val="00A8728A"/>
    <w:rsid w:val="00A875D9"/>
    <w:rsid w:val="00A91FAE"/>
    <w:rsid w:val="00A92E69"/>
    <w:rsid w:val="00A93826"/>
    <w:rsid w:val="00AA1263"/>
    <w:rsid w:val="00AA29A0"/>
    <w:rsid w:val="00AA3710"/>
    <w:rsid w:val="00AA378E"/>
    <w:rsid w:val="00AA4795"/>
    <w:rsid w:val="00AA5DBB"/>
    <w:rsid w:val="00AB3661"/>
    <w:rsid w:val="00AB6320"/>
    <w:rsid w:val="00AB7804"/>
    <w:rsid w:val="00AC174D"/>
    <w:rsid w:val="00AC2793"/>
    <w:rsid w:val="00AC2808"/>
    <w:rsid w:val="00AC4A20"/>
    <w:rsid w:val="00AC4ABF"/>
    <w:rsid w:val="00AC4DF7"/>
    <w:rsid w:val="00AC6F51"/>
    <w:rsid w:val="00AC7452"/>
    <w:rsid w:val="00AC7C1D"/>
    <w:rsid w:val="00AD2118"/>
    <w:rsid w:val="00AD2EB3"/>
    <w:rsid w:val="00AD437F"/>
    <w:rsid w:val="00AD71D3"/>
    <w:rsid w:val="00AE28DB"/>
    <w:rsid w:val="00AE4ADD"/>
    <w:rsid w:val="00AE563E"/>
    <w:rsid w:val="00AF01F9"/>
    <w:rsid w:val="00AF077F"/>
    <w:rsid w:val="00AF25C8"/>
    <w:rsid w:val="00AF4D08"/>
    <w:rsid w:val="00B01F9F"/>
    <w:rsid w:val="00B029BE"/>
    <w:rsid w:val="00B02DB8"/>
    <w:rsid w:val="00B03205"/>
    <w:rsid w:val="00B032E9"/>
    <w:rsid w:val="00B0570C"/>
    <w:rsid w:val="00B06A08"/>
    <w:rsid w:val="00B0772B"/>
    <w:rsid w:val="00B114DE"/>
    <w:rsid w:val="00B13C61"/>
    <w:rsid w:val="00B152A6"/>
    <w:rsid w:val="00B15C1C"/>
    <w:rsid w:val="00B25154"/>
    <w:rsid w:val="00B26B21"/>
    <w:rsid w:val="00B26FE2"/>
    <w:rsid w:val="00B366FE"/>
    <w:rsid w:val="00B36939"/>
    <w:rsid w:val="00B40F94"/>
    <w:rsid w:val="00B43AB1"/>
    <w:rsid w:val="00B43CCE"/>
    <w:rsid w:val="00B45841"/>
    <w:rsid w:val="00B459C8"/>
    <w:rsid w:val="00B47646"/>
    <w:rsid w:val="00B47D22"/>
    <w:rsid w:val="00B50FAC"/>
    <w:rsid w:val="00B51321"/>
    <w:rsid w:val="00B52524"/>
    <w:rsid w:val="00B54A38"/>
    <w:rsid w:val="00B5601F"/>
    <w:rsid w:val="00B62592"/>
    <w:rsid w:val="00B62EA8"/>
    <w:rsid w:val="00B6611D"/>
    <w:rsid w:val="00B73189"/>
    <w:rsid w:val="00B74FB9"/>
    <w:rsid w:val="00B75009"/>
    <w:rsid w:val="00B75679"/>
    <w:rsid w:val="00B76F70"/>
    <w:rsid w:val="00B82136"/>
    <w:rsid w:val="00B83D5E"/>
    <w:rsid w:val="00B866A3"/>
    <w:rsid w:val="00B86716"/>
    <w:rsid w:val="00B874EE"/>
    <w:rsid w:val="00B910B1"/>
    <w:rsid w:val="00B91A60"/>
    <w:rsid w:val="00B9365C"/>
    <w:rsid w:val="00B94FB5"/>
    <w:rsid w:val="00B970B8"/>
    <w:rsid w:val="00BA0673"/>
    <w:rsid w:val="00BA12C6"/>
    <w:rsid w:val="00BA5DB0"/>
    <w:rsid w:val="00BA7728"/>
    <w:rsid w:val="00BA7BDA"/>
    <w:rsid w:val="00BB13B8"/>
    <w:rsid w:val="00BB31E1"/>
    <w:rsid w:val="00BB706A"/>
    <w:rsid w:val="00BB737B"/>
    <w:rsid w:val="00BB7B2C"/>
    <w:rsid w:val="00BB7F60"/>
    <w:rsid w:val="00BC0577"/>
    <w:rsid w:val="00BC37B4"/>
    <w:rsid w:val="00BC38FC"/>
    <w:rsid w:val="00BC3F9C"/>
    <w:rsid w:val="00BC6AA2"/>
    <w:rsid w:val="00BC724F"/>
    <w:rsid w:val="00BC7850"/>
    <w:rsid w:val="00BD0A2A"/>
    <w:rsid w:val="00BD1824"/>
    <w:rsid w:val="00BD1EE4"/>
    <w:rsid w:val="00BD241A"/>
    <w:rsid w:val="00BD39C7"/>
    <w:rsid w:val="00BD45EF"/>
    <w:rsid w:val="00BD4C8D"/>
    <w:rsid w:val="00BD690F"/>
    <w:rsid w:val="00BE0BF6"/>
    <w:rsid w:val="00BE296A"/>
    <w:rsid w:val="00BE4756"/>
    <w:rsid w:val="00BE77C7"/>
    <w:rsid w:val="00BF0649"/>
    <w:rsid w:val="00BF13AE"/>
    <w:rsid w:val="00BF1718"/>
    <w:rsid w:val="00BF3A0C"/>
    <w:rsid w:val="00C00F1C"/>
    <w:rsid w:val="00C02760"/>
    <w:rsid w:val="00C057F1"/>
    <w:rsid w:val="00C05E1E"/>
    <w:rsid w:val="00C060DE"/>
    <w:rsid w:val="00C1335F"/>
    <w:rsid w:val="00C1379D"/>
    <w:rsid w:val="00C1385C"/>
    <w:rsid w:val="00C147A0"/>
    <w:rsid w:val="00C1672A"/>
    <w:rsid w:val="00C17DB1"/>
    <w:rsid w:val="00C17F7F"/>
    <w:rsid w:val="00C2005E"/>
    <w:rsid w:val="00C211F1"/>
    <w:rsid w:val="00C214C0"/>
    <w:rsid w:val="00C21E3F"/>
    <w:rsid w:val="00C231B9"/>
    <w:rsid w:val="00C247C8"/>
    <w:rsid w:val="00C25F2C"/>
    <w:rsid w:val="00C26467"/>
    <w:rsid w:val="00C273D4"/>
    <w:rsid w:val="00C278E8"/>
    <w:rsid w:val="00C27A65"/>
    <w:rsid w:val="00C314C3"/>
    <w:rsid w:val="00C31E5A"/>
    <w:rsid w:val="00C31F03"/>
    <w:rsid w:val="00C32E6F"/>
    <w:rsid w:val="00C332E7"/>
    <w:rsid w:val="00C33E05"/>
    <w:rsid w:val="00C347FE"/>
    <w:rsid w:val="00C3518B"/>
    <w:rsid w:val="00C35B9C"/>
    <w:rsid w:val="00C404E5"/>
    <w:rsid w:val="00C41E3B"/>
    <w:rsid w:val="00C44586"/>
    <w:rsid w:val="00C453DB"/>
    <w:rsid w:val="00C50A54"/>
    <w:rsid w:val="00C52568"/>
    <w:rsid w:val="00C62621"/>
    <w:rsid w:val="00C62BD2"/>
    <w:rsid w:val="00C672EB"/>
    <w:rsid w:val="00C675D6"/>
    <w:rsid w:val="00C708B1"/>
    <w:rsid w:val="00C7172A"/>
    <w:rsid w:val="00C72094"/>
    <w:rsid w:val="00C74343"/>
    <w:rsid w:val="00C75E5B"/>
    <w:rsid w:val="00C83A1F"/>
    <w:rsid w:val="00C85884"/>
    <w:rsid w:val="00C91A40"/>
    <w:rsid w:val="00C93D19"/>
    <w:rsid w:val="00C947F7"/>
    <w:rsid w:val="00C97120"/>
    <w:rsid w:val="00C97304"/>
    <w:rsid w:val="00C975FD"/>
    <w:rsid w:val="00C97869"/>
    <w:rsid w:val="00CA25D5"/>
    <w:rsid w:val="00CA3479"/>
    <w:rsid w:val="00CA3F17"/>
    <w:rsid w:val="00CA5696"/>
    <w:rsid w:val="00CA5848"/>
    <w:rsid w:val="00CB006B"/>
    <w:rsid w:val="00CB337E"/>
    <w:rsid w:val="00CB4C9D"/>
    <w:rsid w:val="00CB52AC"/>
    <w:rsid w:val="00CB6F66"/>
    <w:rsid w:val="00CC1025"/>
    <w:rsid w:val="00CC1B3C"/>
    <w:rsid w:val="00CC3302"/>
    <w:rsid w:val="00CC6847"/>
    <w:rsid w:val="00CD1EF2"/>
    <w:rsid w:val="00CD5D14"/>
    <w:rsid w:val="00CD7C5F"/>
    <w:rsid w:val="00CE0B6D"/>
    <w:rsid w:val="00CE2961"/>
    <w:rsid w:val="00CE5D20"/>
    <w:rsid w:val="00CE5EBF"/>
    <w:rsid w:val="00CE77B5"/>
    <w:rsid w:val="00CF198C"/>
    <w:rsid w:val="00CF2B15"/>
    <w:rsid w:val="00CF3936"/>
    <w:rsid w:val="00CF3BD9"/>
    <w:rsid w:val="00CF48A4"/>
    <w:rsid w:val="00CF55DB"/>
    <w:rsid w:val="00CF5D2E"/>
    <w:rsid w:val="00CF6D8B"/>
    <w:rsid w:val="00D023C2"/>
    <w:rsid w:val="00D02D88"/>
    <w:rsid w:val="00D0312A"/>
    <w:rsid w:val="00D03B2E"/>
    <w:rsid w:val="00D042E4"/>
    <w:rsid w:val="00D04C4F"/>
    <w:rsid w:val="00D058DC"/>
    <w:rsid w:val="00D07986"/>
    <w:rsid w:val="00D11383"/>
    <w:rsid w:val="00D11CA5"/>
    <w:rsid w:val="00D126C8"/>
    <w:rsid w:val="00D163B0"/>
    <w:rsid w:val="00D22CDE"/>
    <w:rsid w:val="00D23300"/>
    <w:rsid w:val="00D23929"/>
    <w:rsid w:val="00D24FD9"/>
    <w:rsid w:val="00D25E62"/>
    <w:rsid w:val="00D32A3F"/>
    <w:rsid w:val="00D3389C"/>
    <w:rsid w:val="00D3522E"/>
    <w:rsid w:val="00D3591B"/>
    <w:rsid w:val="00D35983"/>
    <w:rsid w:val="00D4016A"/>
    <w:rsid w:val="00D40B20"/>
    <w:rsid w:val="00D42048"/>
    <w:rsid w:val="00D4365D"/>
    <w:rsid w:val="00D436C2"/>
    <w:rsid w:val="00D449B4"/>
    <w:rsid w:val="00D455A9"/>
    <w:rsid w:val="00D4560D"/>
    <w:rsid w:val="00D501AF"/>
    <w:rsid w:val="00D50A24"/>
    <w:rsid w:val="00D50A86"/>
    <w:rsid w:val="00D5157A"/>
    <w:rsid w:val="00D541D2"/>
    <w:rsid w:val="00D55349"/>
    <w:rsid w:val="00D55653"/>
    <w:rsid w:val="00D56801"/>
    <w:rsid w:val="00D56DE8"/>
    <w:rsid w:val="00D605A9"/>
    <w:rsid w:val="00D64583"/>
    <w:rsid w:val="00D64706"/>
    <w:rsid w:val="00D66D7F"/>
    <w:rsid w:val="00D675C1"/>
    <w:rsid w:val="00D70218"/>
    <w:rsid w:val="00D713C7"/>
    <w:rsid w:val="00D74DAB"/>
    <w:rsid w:val="00D7575C"/>
    <w:rsid w:val="00D819A6"/>
    <w:rsid w:val="00D845EA"/>
    <w:rsid w:val="00D84C5E"/>
    <w:rsid w:val="00D90AF4"/>
    <w:rsid w:val="00D9285F"/>
    <w:rsid w:val="00D92CE5"/>
    <w:rsid w:val="00D92FBE"/>
    <w:rsid w:val="00D94A8A"/>
    <w:rsid w:val="00D96628"/>
    <w:rsid w:val="00DA0D6D"/>
    <w:rsid w:val="00DA1000"/>
    <w:rsid w:val="00DA222B"/>
    <w:rsid w:val="00DA57CF"/>
    <w:rsid w:val="00DB3541"/>
    <w:rsid w:val="00DB4F5D"/>
    <w:rsid w:val="00DB56C1"/>
    <w:rsid w:val="00DB57E5"/>
    <w:rsid w:val="00DC3838"/>
    <w:rsid w:val="00DC5172"/>
    <w:rsid w:val="00DC657F"/>
    <w:rsid w:val="00DC68DE"/>
    <w:rsid w:val="00DC77D9"/>
    <w:rsid w:val="00DD0242"/>
    <w:rsid w:val="00DD179B"/>
    <w:rsid w:val="00DD2A6F"/>
    <w:rsid w:val="00DD37BF"/>
    <w:rsid w:val="00DD3C21"/>
    <w:rsid w:val="00DD4984"/>
    <w:rsid w:val="00DD7219"/>
    <w:rsid w:val="00DD7746"/>
    <w:rsid w:val="00DE0A6D"/>
    <w:rsid w:val="00DE0B9D"/>
    <w:rsid w:val="00DE2092"/>
    <w:rsid w:val="00DE20EF"/>
    <w:rsid w:val="00DF0F2A"/>
    <w:rsid w:val="00DF2F8F"/>
    <w:rsid w:val="00DF5F9E"/>
    <w:rsid w:val="00E01E25"/>
    <w:rsid w:val="00E03262"/>
    <w:rsid w:val="00E03A9C"/>
    <w:rsid w:val="00E07263"/>
    <w:rsid w:val="00E12378"/>
    <w:rsid w:val="00E12B3C"/>
    <w:rsid w:val="00E13662"/>
    <w:rsid w:val="00E16E22"/>
    <w:rsid w:val="00E17196"/>
    <w:rsid w:val="00E17429"/>
    <w:rsid w:val="00E2062F"/>
    <w:rsid w:val="00E210D8"/>
    <w:rsid w:val="00E21B4E"/>
    <w:rsid w:val="00E228C8"/>
    <w:rsid w:val="00E27DBC"/>
    <w:rsid w:val="00E306D1"/>
    <w:rsid w:val="00E32A20"/>
    <w:rsid w:val="00E34F3B"/>
    <w:rsid w:val="00E37C93"/>
    <w:rsid w:val="00E412A9"/>
    <w:rsid w:val="00E42922"/>
    <w:rsid w:val="00E4357D"/>
    <w:rsid w:val="00E43617"/>
    <w:rsid w:val="00E46E9E"/>
    <w:rsid w:val="00E51232"/>
    <w:rsid w:val="00E52305"/>
    <w:rsid w:val="00E527F3"/>
    <w:rsid w:val="00E542C5"/>
    <w:rsid w:val="00E573DF"/>
    <w:rsid w:val="00E625F9"/>
    <w:rsid w:val="00E62BD8"/>
    <w:rsid w:val="00E6649D"/>
    <w:rsid w:val="00E67639"/>
    <w:rsid w:val="00E700CD"/>
    <w:rsid w:val="00E70554"/>
    <w:rsid w:val="00E70D9C"/>
    <w:rsid w:val="00E727A5"/>
    <w:rsid w:val="00E72880"/>
    <w:rsid w:val="00E74C2D"/>
    <w:rsid w:val="00E751A1"/>
    <w:rsid w:val="00E7536E"/>
    <w:rsid w:val="00E75538"/>
    <w:rsid w:val="00E768E5"/>
    <w:rsid w:val="00E81123"/>
    <w:rsid w:val="00E82498"/>
    <w:rsid w:val="00E825BA"/>
    <w:rsid w:val="00E82BF6"/>
    <w:rsid w:val="00E835C3"/>
    <w:rsid w:val="00E83F55"/>
    <w:rsid w:val="00E84219"/>
    <w:rsid w:val="00E90C7B"/>
    <w:rsid w:val="00E9369B"/>
    <w:rsid w:val="00E93F75"/>
    <w:rsid w:val="00E96DCE"/>
    <w:rsid w:val="00EA0A4E"/>
    <w:rsid w:val="00EA50CD"/>
    <w:rsid w:val="00EA6F1F"/>
    <w:rsid w:val="00EB1F63"/>
    <w:rsid w:val="00EB2111"/>
    <w:rsid w:val="00EB2641"/>
    <w:rsid w:val="00EB3787"/>
    <w:rsid w:val="00EB3CB2"/>
    <w:rsid w:val="00EB4842"/>
    <w:rsid w:val="00EB50CC"/>
    <w:rsid w:val="00EB52B6"/>
    <w:rsid w:val="00EB60CF"/>
    <w:rsid w:val="00EC09E8"/>
    <w:rsid w:val="00EC2235"/>
    <w:rsid w:val="00EC29BC"/>
    <w:rsid w:val="00EC2B1F"/>
    <w:rsid w:val="00EC54EB"/>
    <w:rsid w:val="00EC5A55"/>
    <w:rsid w:val="00EC60D0"/>
    <w:rsid w:val="00EC6FC4"/>
    <w:rsid w:val="00ED0453"/>
    <w:rsid w:val="00ED062A"/>
    <w:rsid w:val="00ED2587"/>
    <w:rsid w:val="00ED2F77"/>
    <w:rsid w:val="00ED4016"/>
    <w:rsid w:val="00ED5D71"/>
    <w:rsid w:val="00EE2424"/>
    <w:rsid w:val="00EE4A66"/>
    <w:rsid w:val="00EE4BCB"/>
    <w:rsid w:val="00EE4FC3"/>
    <w:rsid w:val="00EE524F"/>
    <w:rsid w:val="00EF1D44"/>
    <w:rsid w:val="00EF1E7B"/>
    <w:rsid w:val="00EF4BD0"/>
    <w:rsid w:val="00EF5482"/>
    <w:rsid w:val="00F012A8"/>
    <w:rsid w:val="00F06EB9"/>
    <w:rsid w:val="00F10C65"/>
    <w:rsid w:val="00F10F75"/>
    <w:rsid w:val="00F1169B"/>
    <w:rsid w:val="00F13816"/>
    <w:rsid w:val="00F140FC"/>
    <w:rsid w:val="00F15EE3"/>
    <w:rsid w:val="00F16A50"/>
    <w:rsid w:val="00F16A89"/>
    <w:rsid w:val="00F1723F"/>
    <w:rsid w:val="00F175DF"/>
    <w:rsid w:val="00F213F6"/>
    <w:rsid w:val="00F23226"/>
    <w:rsid w:val="00F23839"/>
    <w:rsid w:val="00F2515B"/>
    <w:rsid w:val="00F2670C"/>
    <w:rsid w:val="00F30D52"/>
    <w:rsid w:val="00F3181D"/>
    <w:rsid w:val="00F32640"/>
    <w:rsid w:val="00F36AAB"/>
    <w:rsid w:val="00F41527"/>
    <w:rsid w:val="00F41CE9"/>
    <w:rsid w:val="00F421A4"/>
    <w:rsid w:val="00F46EE4"/>
    <w:rsid w:val="00F5182B"/>
    <w:rsid w:val="00F51BEC"/>
    <w:rsid w:val="00F5394E"/>
    <w:rsid w:val="00F54373"/>
    <w:rsid w:val="00F55DC5"/>
    <w:rsid w:val="00F5676F"/>
    <w:rsid w:val="00F619A7"/>
    <w:rsid w:val="00F63914"/>
    <w:rsid w:val="00F64204"/>
    <w:rsid w:val="00F64772"/>
    <w:rsid w:val="00F6594D"/>
    <w:rsid w:val="00F705BA"/>
    <w:rsid w:val="00F71863"/>
    <w:rsid w:val="00F822AE"/>
    <w:rsid w:val="00F84059"/>
    <w:rsid w:val="00F85105"/>
    <w:rsid w:val="00F90655"/>
    <w:rsid w:val="00F90C5D"/>
    <w:rsid w:val="00F90E2C"/>
    <w:rsid w:val="00F91B68"/>
    <w:rsid w:val="00F93A70"/>
    <w:rsid w:val="00F94CC6"/>
    <w:rsid w:val="00F95019"/>
    <w:rsid w:val="00F955E8"/>
    <w:rsid w:val="00F970F9"/>
    <w:rsid w:val="00FA1A7F"/>
    <w:rsid w:val="00FA4FE0"/>
    <w:rsid w:val="00FA5273"/>
    <w:rsid w:val="00FA56C3"/>
    <w:rsid w:val="00FA5CD2"/>
    <w:rsid w:val="00FA72C7"/>
    <w:rsid w:val="00FA74F3"/>
    <w:rsid w:val="00FA7523"/>
    <w:rsid w:val="00FB0077"/>
    <w:rsid w:val="00FB248F"/>
    <w:rsid w:val="00FB4FA3"/>
    <w:rsid w:val="00FB5F86"/>
    <w:rsid w:val="00FC0290"/>
    <w:rsid w:val="00FC42BB"/>
    <w:rsid w:val="00FC496F"/>
    <w:rsid w:val="00FC655C"/>
    <w:rsid w:val="00FC67FD"/>
    <w:rsid w:val="00FC6E59"/>
    <w:rsid w:val="00FC7E1C"/>
    <w:rsid w:val="00FD2033"/>
    <w:rsid w:val="00FD3D18"/>
    <w:rsid w:val="00FD3E0B"/>
    <w:rsid w:val="00FD4048"/>
    <w:rsid w:val="00FD4488"/>
    <w:rsid w:val="00FD59C3"/>
    <w:rsid w:val="00FE2265"/>
    <w:rsid w:val="00FE26D2"/>
    <w:rsid w:val="00FE296A"/>
    <w:rsid w:val="00FE4758"/>
    <w:rsid w:val="00FF0630"/>
    <w:rsid w:val="00FF10E2"/>
    <w:rsid w:val="00FF10FA"/>
    <w:rsid w:val="00FF15E3"/>
    <w:rsid w:val="00FF23A3"/>
    <w:rsid w:val="00FF3155"/>
    <w:rsid w:val="00FF4848"/>
    <w:rsid w:val="00FF5140"/>
    <w:rsid w:val="00FF693A"/>
    <w:rsid w:val="00FF7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6AA870"/>
  <w15:chartTrackingRefBased/>
  <w15:docId w15:val="{272B0788-1137-A14A-B4B9-C3D8F845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8E"/>
    <w:rPr>
      <w:rFonts w:ascii="Times New Roman" w:eastAsia="Times New Roman" w:hAnsi="Times New Roman"/>
      <w:color w:val="auto"/>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CE"/>
    <w:pPr>
      <w:ind w:left="720"/>
      <w:contextualSpacing/>
    </w:pPr>
  </w:style>
  <w:style w:type="paragraph" w:styleId="NormalWeb">
    <w:name w:val="Normal (Web)"/>
    <w:basedOn w:val="Normal"/>
    <w:uiPriority w:val="99"/>
    <w:semiHidden/>
    <w:unhideWhenUsed/>
    <w:rsid w:val="00042598"/>
    <w:pPr>
      <w:spacing w:before="100" w:beforeAutospacing="1" w:after="100" w:afterAutospacing="1"/>
    </w:pPr>
  </w:style>
  <w:style w:type="paragraph" w:styleId="Bibliography">
    <w:name w:val="Bibliography"/>
    <w:basedOn w:val="Normal"/>
    <w:next w:val="Normal"/>
    <w:uiPriority w:val="37"/>
    <w:unhideWhenUsed/>
    <w:rsid w:val="00FD4048"/>
    <w:pPr>
      <w:tabs>
        <w:tab w:val="left" w:pos="500"/>
      </w:tabs>
      <w:spacing w:after="240"/>
      <w:ind w:left="504" w:hanging="504"/>
    </w:pPr>
  </w:style>
  <w:style w:type="character" w:styleId="PlaceholderText">
    <w:name w:val="Placeholder Text"/>
    <w:basedOn w:val="DefaultParagraphFont"/>
    <w:uiPriority w:val="99"/>
    <w:semiHidden/>
    <w:rsid w:val="00436B1D"/>
    <w:rPr>
      <w:color w:val="666666"/>
    </w:rPr>
  </w:style>
  <w:style w:type="paragraph" w:customStyle="1" w:styleId="chapter-para">
    <w:name w:val="chapter-para"/>
    <w:basedOn w:val="Normal"/>
    <w:rsid w:val="005F208E"/>
    <w:pPr>
      <w:spacing w:before="100" w:beforeAutospacing="1" w:after="100" w:afterAutospacing="1"/>
    </w:pPr>
  </w:style>
  <w:style w:type="character" w:styleId="Hyperlink">
    <w:name w:val="Hyperlink"/>
    <w:basedOn w:val="DefaultParagraphFont"/>
    <w:uiPriority w:val="99"/>
    <w:semiHidden/>
    <w:unhideWhenUsed/>
    <w:rsid w:val="005F208E"/>
    <w:rPr>
      <w:color w:val="0000FF"/>
      <w:u w:val="single"/>
    </w:rPr>
  </w:style>
  <w:style w:type="character" w:styleId="Emphasis">
    <w:name w:val="Emphasis"/>
    <w:basedOn w:val="DefaultParagraphFont"/>
    <w:uiPriority w:val="20"/>
    <w:qFormat/>
    <w:rsid w:val="005F20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272">
      <w:bodyDiv w:val="1"/>
      <w:marLeft w:val="0"/>
      <w:marRight w:val="0"/>
      <w:marTop w:val="0"/>
      <w:marBottom w:val="0"/>
      <w:divBdr>
        <w:top w:val="none" w:sz="0" w:space="0" w:color="auto"/>
        <w:left w:val="none" w:sz="0" w:space="0" w:color="auto"/>
        <w:bottom w:val="none" w:sz="0" w:space="0" w:color="auto"/>
        <w:right w:val="none" w:sz="0" w:space="0" w:color="auto"/>
      </w:divBdr>
      <w:divsChild>
        <w:div w:id="1677922372">
          <w:marLeft w:val="0"/>
          <w:marRight w:val="0"/>
          <w:marTop w:val="0"/>
          <w:marBottom w:val="0"/>
          <w:divBdr>
            <w:top w:val="none" w:sz="0" w:space="0" w:color="auto"/>
            <w:left w:val="none" w:sz="0" w:space="0" w:color="auto"/>
            <w:bottom w:val="none" w:sz="0" w:space="0" w:color="auto"/>
            <w:right w:val="none" w:sz="0" w:space="0" w:color="auto"/>
          </w:divBdr>
          <w:divsChild>
            <w:div w:id="930310661">
              <w:marLeft w:val="0"/>
              <w:marRight w:val="0"/>
              <w:marTop w:val="0"/>
              <w:marBottom w:val="0"/>
              <w:divBdr>
                <w:top w:val="none" w:sz="0" w:space="0" w:color="auto"/>
                <w:left w:val="none" w:sz="0" w:space="0" w:color="auto"/>
                <w:bottom w:val="none" w:sz="0" w:space="0" w:color="auto"/>
                <w:right w:val="none" w:sz="0" w:space="0" w:color="auto"/>
              </w:divBdr>
              <w:divsChild>
                <w:div w:id="2961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6842">
      <w:bodyDiv w:val="1"/>
      <w:marLeft w:val="0"/>
      <w:marRight w:val="0"/>
      <w:marTop w:val="0"/>
      <w:marBottom w:val="0"/>
      <w:divBdr>
        <w:top w:val="none" w:sz="0" w:space="0" w:color="auto"/>
        <w:left w:val="none" w:sz="0" w:space="0" w:color="auto"/>
        <w:bottom w:val="none" w:sz="0" w:space="0" w:color="auto"/>
        <w:right w:val="none" w:sz="0" w:space="0" w:color="auto"/>
      </w:divBdr>
      <w:divsChild>
        <w:div w:id="309292388">
          <w:marLeft w:val="0"/>
          <w:marRight w:val="0"/>
          <w:marTop w:val="0"/>
          <w:marBottom w:val="0"/>
          <w:divBdr>
            <w:top w:val="none" w:sz="0" w:space="0" w:color="auto"/>
            <w:left w:val="none" w:sz="0" w:space="0" w:color="auto"/>
            <w:bottom w:val="none" w:sz="0" w:space="0" w:color="auto"/>
            <w:right w:val="none" w:sz="0" w:space="0" w:color="auto"/>
          </w:divBdr>
          <w:divsChild>
            <w:div w:id="902374011">
              <w:marLeft w:val="0"/>
              <w:marRight w:val="0"/>
              <w:marTop w:val="0"/>
              <w:marBottom w:val="0"/>
              <w:divBdr>
                <w:top w:val="none" w:sz="0" w:space="0" w:color="auto"/>
                <w:left w:val="none" w:sz="0" w:space="0" w:color="auto"/>
                <w:bottom w:val="none" w:sz="0" w:space="0" w:color="auto"/>
                <w:right w:val="none" w:sz="0" w:space="0" w:color="auto"/>
              </w:divBdr>
              <w:divsChild>
                <w:div w:id="755636724">
                  <w:marLeft w:val="0"/>
                  <w:marRight w:val="0"/>
                  <w:marTop w:val="0"/>
                  <w:marBottom w:val="0"/>
                  <w:divBdr>
                    <w:top w:val="none" w:sz="0" w:space="0" w:color="auto"/>
                    <w:left w:val="none" w:sz="0" w:space="0" w:color="auto"/>
                    <w:bottom w:val="none" w:sz="0" w:space="0" w:color="auto"/>
                    <w:right w:val="none" w:sz="0" w:space="0" w:color="auto"/>
                  </w:divBdr>
                </w:div>
              </w:divsChild>
            </w:div>
            <w:div w:id="1243105462">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201">
          <w:marLeft w:val="0"/>
          <w:marRight w:val="0"/>
          <w:marTop w:val="0"/>
          <w:marBottom w:val="0"/>
          <w:divBdr>
            <w:top w:val="none" w:sz="0" w:space="0" w:color="auto"/>
            <w:left w:val="none" w:sz="0" w:space="0" w:color="auto"/>
            <w:bottom w:val="none" w:sz="0" w:space="0" w:color="auto"/>
            <w:right w:val="none" w:sz="0" w:space="0" w:color="auto"/>
          </w:divBdr>
          <w:divsChild>
            <w:div w:id="1074013773">
              <w:marLeft w:val="0"/>
              <w:marRight w:val="0"/>
              <w:marTop w:val="0"/>
              <w:marBottom w:val="0"/>
              <w:divBdr>
                <w:top w:val="none" w:sz="0" w:space="0" w:color="auto"/>
                <w:left w:val="none" w:sz="0" w:space="0" w:color="auto"/>
                <w:bottom w:val="none" w:sz="0" w:space="0" w:color="auto"/>
                <w:right w:val="none" w:sz="0" w:space="0" w:color="auto"/>
              </w:divBdr>
              <w:divsChild>
                <w:div w:id="790167967">
                  <w:marLeft w:val="0"/>
                  <w:marRight w:val="0"/>
                  <w:marTop w:val="0"/>
                  <w:marBottom w:val="0"/>
                  <w:divBdr>
                    <w:top w:val="none" w:sz="0" w:space="0" w:color="auto"/>
                    <w:left w:val="none" w:sz="0" w:space="0" w:color="auto"/>
                    <w:bottom w:val="none" w:sz="0" w:space="0" w:color="auto"/>
                    <w:right w:val="none" w:sz="0" w:space="0" w:color="auto"/>
                  </w:divBdr>
                </w:div>
              </w:divsChild>
            </w:div>
            <w:div w:id="1796365928">
              <w:marLeft w:val="0"/>
              <w:marRight w:val="0"/>
              <w:marTop w:val="0"/>
              <w:marBottom w:val="0"/>
              <w:divBdr>
                <w:top w:val="none" w:sz="0" w:space="0" w:color="auto"/>
                <w:left w:val="none" w:sz="0" w:space="0" w:color="auto"/>
                <w:bottom w:val="none" w:sz="0" w:space="0" w:color="auto"/>
                <w:right w:val="none" w:sz="0" w:space="0" w:color="auto"/>
              </w:divBdr>
              <w:divsChild>
                <w:div w:id="16101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661">
          <w:marLeft w:val="0"/>
          <w:marRight w:val="0"/>
          <w:marTop w:val="0"/>
          <w:marBottom w:val="0"/>
          <w:divBdr>
            <w:top w:val="none" w:sz="0" w:space="0" w:color="auto"/>
            <w:left w:val="none" w:sz="0" w:space="0" w:color="auto"/>
            <w:bottom w:val="none" w:sz="0" w:space="0" w:color="auto"/>
            <w:right w:val="none" w:sz="0" w:space="0" w:color="auto"/>
          </w:divBdr>
          <w:divsChild>
            <w:div w:id="909119285">
              <w:marLeft w:val="0"/>
              <w:marRight w:val="0"/>
              <w:marTop w:val="0"/>
              <w:marBottom w:val="0"/>
              <w:divBdr>
                <w:top w:val="none" w:sz="0" w:space="0" w:color="auto"/>
                <w:left w:val="none" w:sz="0" w:space="0" w:color="auto"/>
                <w:bottom w:val="none" w:sz="0" w:space="0" w:color="auto"/>
                <w:right w:val="none" w:sz="0" w:space="0" w:color="auto"/>
              </w:divBdr>
              <w:divsChild>
                <w:div w:id="1215384376">
                  <w:marLeft w:val="0"/>
                  <w:marRight w:val="0"/>
                  <w:marTop w:val="0"/>
                  <w:marBottom w:val="0"/>
                  <w:divBdr>
                    <w:top w:val="none" w:sz="0" w:space="0" w:color="auto"/>
                    <w:left w:val="none" w:sz="0" w:space="0" w:color="auto"/>
                    <w:bottom w:val="none" w:sz="0" w:space="0" w:color="auto"/>
                    <w:right w:val="none" w:sz="0" w:space="0" w:color="auto"/>
                  </w:divBdr>
                </w:div>
              </w:divsChild>
            </w:div>
            <w:div w:id="806899273">
              <w:marLeft w:val="0"/>
              <w:marRight w:val="0"/>
              <w:marTop w:val="0"/>
              <w:marBottom w:val="0"/>
              <w:divBdr>
                <w:top w:val="none" w:sz="0" w:space="0" w:color="auto"/>
                <w:left w:val="none" w:sz="0" w:space="0" w:color="auto"/>
                <w:bottom w:val="none" w:sz="0" w:space="0" w:color="auto"/>
                <w:right w:val="none" w:sz="0" w:space="0" w:color="auto"/>
              </w:divBdr>
              <w:divsChild>
                <w:div w:id="1831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1967">
          <w:marLeft w:val="0"/>
          <w:marRight w:val="0"/>
          <w:marTop w:val="0"/>
          <w:marBottom w:val="0"/>
          <w:divBdr>
            <w:top w:val="none" w:sz="0" w:space="0" w:color="auto"/>
            <w:left w:val="none" w:sz="0" w:space="0" w:color="auto"/>
            <w:bottom w:val="none" w:sz="0" w:space="0" w:color="auto"/>
            <w:right w:val="none" w:sz="0" w:space="0" w:color="auto"/>
          </w:divBdr>
          <w:divsChild>
            <w:div w:id="1234779960">
              <w:marLeft w:val="0"/>
              <w:marRight w:val="0"/>
              <w:marTop w:val="0"/>
              <w:marBottom w:val="0"/>
              <w:divBdr>
                <w:top w:val="none" w:sz="0" w:space="0" w:color="auto"/>
                <w:left w:val="none" w:sz="0" w:space="0" w:color="auto"/>
                <w:bottom w:val="none" w:sz="0" w:space="0" w:color="auto"/>
                <w:right w:val="none" w:sz="0" w:space="0" w:color="auto"/>
              </w:divBdr>
              <w:divsChild>
                <w:div w:id="74321155">
                  <w:marLeft w:val="0"/>
                  <w:marRight w:val="0"/>
                  <w:marTop w:val="0"/>
                  <w:marBottom w:val="0"/>
                  <w:divBdr>
                    <w:top w:val="none" w:sz="0" w:space="0" w:color="auto"/>
                    <w:left w:val="none" w:sz="0" w:space="0" w:color="auto"/>
                    <w:bottom w:val="none" w:sz="0" w:space="0" w:color="auto"/>
                    <w:right w:val="none" w:sz="0" w:space="0" w:color="auto"/>
                  </w:divBdr>
                </w:div>
              </w:divsChild>
            </w:div>
            <w:div w:id="1703047396">
              <w:marLeft w:val="0"/>
              <w:marRight w:val="0"/>
              <w:marTop w:val="0"/>
              <w:marBottom w:val="0"/>
              <w:divBdr>
                <w:top w:val="none" w:sz="0" w:space="0" w:color="auto"/>
                <w:left w:val="none" w:sz="0" w:space="0" w:color="auto"/>
                <w:bottom w:val="none" w:sz="0" w:space="0" w:color="auto"/>
                <w:right w:val="none" w:sz="0" w:space="0" w:color="auto"/>
              </w:divBdr>
              <w:divsChild>
                <w:div w:id="155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40379">
          <w:marLeft w:val="0"/>
          <w:marRight w:val="0"/>
          <w:marTop w:val="0"/>
          <w:marBottom w:val="0"/>
          <w:divBdr>
            <w:top w:val="none" w:sz="0" w:space="0" w:color="auto"/>
            <w:left w:val="none" w:sz="0" w:space="0" w:color="auto"/>
            <w:bottom w:val="none" w:sz="0" w:space="0" w:color="auto"/>
            <w:right w:val="none" w:sz="0" w:space="0" w:color="auto"/>
          </w:divBdr>
          <w:divsChild>
            <w:div w:id="666859561">
              <w:marLeft w:val="0"/>
              <w:marRight w:val="0"/>
              <w:marTop w:val="0"/>
              <w:marBottom w:val="0"/>
              <w:divBdr>
                <w:top w:val="none" w:sz="0" w:space="0" w:color="auto"/>
                <w:left w:val="none" w:sz="0" w:space="0" w:color="auto"/>
                <w:bottom w:val="none" w:sz="0" w:space="0" w:color="auto"/>
                <w:right w:val="none" w:sz="0" w:space="0" w:color="auto"/>
              </w:divBdr>
              <w:divsChild>
                <w:div w:id="1522932068">
                  <w:marLeft w:val="0"/>
                  <w:marRight w:val="0"/>
                  <w:marTop w:val="0"/>
                  <w:marBottom w:val="0"/>
                  <w:divBdr>
                    <w:top w:val="none" w:sz="0" w:space="0" w:color="auto"/>
                    <w:left w:val="none" w:sz="0" w:space="0" w:color="auto"/>
                    <w:bottom w:val="none" w:sz="0" w:space="0" w:color="auto"/>
                    <w:right w:val="none" w:sz="0" w:space="0" w:color="auto"/>
                  </w:divBdr>
                </w:div>
              </w:divsChild>
            </w:div>
            <w:div w:id="1609970606">
              <w:marLeft w:val="0"/>
              <w:marRight w:val="0"/>
              <w:marTop w:val="0"/>
              <w:marBottom w:val="0"/>
              <w:divBdr>
                <w:top w:val="none" w:sz="0" w:space="0" w:color="auto"/>
                <w:left w:val="none" w:sz="0" w:space="0" w:color="auto"/>
                <w:bottom w:val="none" w:sz="0" w:space="0" w:color="auto"/>
                <w:right w:val="none" w:sz="0" w:space="0" w:color="auto"/>
              </w:divBdr>
              <w:divsChild>
                <w:div w:id="1910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742">
          <w:marLeft w:val="0"/>
          <w:marRight w:val="0"/>
          <w:marTop w:val="0"/>
          <w:marBottom w:val="0"/>
          <w:divBdr>
            <w:top w:val="none" w:sz="0" w:space="0" w:color="auto"/>
            <w:left w:val="none" w:sz="0" w:space="0" w:color="auto"/>
            <w:bottom w:val="none" w:sz="0" w:space="0" w:color="auto"/>
            <w:right w:val="none" w:sz="0" w:space="0" w:color="auto"/>
          </w:divBdr>
          <w:divsChild>
            <w:div w:id="1501576440">
              <w:marLeft w:val="0"/>
              <w:marRight w:val="0"/>
              <w:marTop w:val="0"/>
              <w:marBottom w:val="0"/>
              <w:divBdr>
                <w:top w:val="none" w:sz="0" w:space="0" w:color="auto"/>
                <w:left w:val="none" w:sz="0" w:space="0" w:color="auto"/>
                <w:bottom w:val="none" w:sz="0" w:space="0" w:color="auto"/>
                <w:right w:val="none" w:sz="0" w:space="0" w:color="auto"/>
              </w:divBdr>
              <w:divsChild>
                <w:div w:id="2103842967">
                  <w:marLeft w:val="0"/>
                  <w:marRight w:val="0"/>
                  <w:marTop w:val="0"/>
                  <w:marBottom w:val="0"/>
                  <w:divBdr>
                    <w:top w:val="none" w:sz="0" w:space="0" w:color="auto"/>
                    <w:left w:val="none" w:sz="0" w:space="0" w:color="auto"/>
                    <w:bottom w:val="none" w:sz="0" w:space="0" w:color="auto"/>
                    <w:right w:val="none" w:sz="0" w:space="0" w:color="auto"/>
                  </w:divBdr>
                </w:div>
              </w:divsChild>
            </w:div>
            <w:div w:id="1355571461">
              <w:marLeft w:val="0"/>
              <w:marRight w:val="0"/>
              <w:marTop w:val="0"/>
              <w:marBottom w:val="0"/>
              <w:divBdr>
                <w:top w:val="none" w:sz="0" w:space="0" w:color="auto"/>
                <w:left w:val="none" w:sz="0" w:space="0" w:color="auto"/>
                <w:bottom w:val="none" w:sz="0" w:space="0" w:color="auto"/>
                <w:right w:val="none" w:sz="0" w:space="0" w:color="auto"/>
              </w:divBdr>
              <w:divsChild>
                <w:div w:id="2700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582">
          <w:marLeft w:val="0"/>
          <w:marRight w:val="0"/>
          <w:marTop w:val="0"/>
          <w:marBottom w:val="0"/>
          <w:divBdr>
            <w:top w:val="none" w:sz="0" w:space="0" w:color="auto"/>
            <w:left w:val="none" w:sz="0" w:space="0" w:color="auto"/>
            <w:bottom w:val="none" w:sz="0" w:space="0" w:color="auto"/>
            <w:right w:val="none" w:sz="0" w:space="0" w:color="auto"/>
          </w:divBdr>
          <w:divsChild>
            <w:div w:id="1499343234">
              <w:marLeft w:val="0"/>
              <w:marRight w:val="0"/>
              <w:marTop w:val="0"/>
              <w:marBottom w:val="0"/>
              <w:divBdr>
                <w:top w:val="none" w:sz="0" w:space="0" w:color="auto"/>
                <w:left w:val="none" w:sz="0" w:space="0" w:color="auto"/>
                <w:bottom w:val="none" w:sz="0" w:space="0" w:color="auto"/>
                <w:right w:val="none" w:sz="0" w:space="0" w:color="auto"/>
              </w:divBdr>
              <w:divsChild>
                <w:div w:id="40056081">
                  <w:marLeft w:val="0"/>
                  <w:marRight w:val="0"/>
                  <w:marTop w:val="0"/>
                  <w:marBottom w:val="0"/>
                  <w:divBdr>
                    <w:top w:val="none" w:sz="0" w:space="0" w:color="auto"/>
                    <w:left w:val="none" w:sz="0" w:space="0" w:color="auto"/>
                    <w:bottom w:val="none" w:sz="0" w:space="0" w:color="auto"/>
                    <w:right w:val="none" w:sz="0" w:space="0" w:color="auto"/>
                  </w:divBdr>
                </w:div>
              </w:divsChild>
            </w:div>
            <w:div w:id="1720125497">
              <w:marLeft w:val="0"/>
              <w:marRight w:val="0"/>
              <w:marTop w:val="0"/>
              <w:marBottom w:val="0"/>
              <w:divBdr>
                <w:top w:val="none" w:sz="0" w:space="0" w:color="auto"/>
                <w:left w:val="none" w:sz="0" w:space="0" w:color="auto"/>
                <w:bottom w:val="none" w:sz="0" w:space="0" w:color="auto"/>
                <w:right w:val="none" w:sz="0" w:space="0" w:color="auto"/>
              </w:divBdr>
              <w:divsChild>
                <w:div w:id="1778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154">
          <w:marLeft w:val="0"/>
          <w:marRight w:val="0"/>
          <w:marTop w:val="0"/>
          <w:marBottom w:val="0"/>
          <w:divBdr>
            <w:top w:val="none" w:sz="0" w:space="0" w:color="auto"/>
            <w:left w:val="none" w:sz="0" w:space="0" w:color="auto"/>
            <w:bottom w:val="none" w:sz="0" w:space="0" w:color="auto"/>
            <w:right w:val="none" w:sz="0" w:space="0" w:color="auto"/>
          </w:divBdr>
          <w:divsChild>
            <w:div w:id="1127119000">
              <w:marLeft w:val="0"/>
              <w:marRight w:val="0"/>
              <w:marTop w:val="0"/>
              <w:marBottom w:val="0"/>
              <w:divBdr>
                <w:top w:val="none" w:sz="0" w:space="0" w:color="auto"/>
                <w:left w:val="none" w:sz="0" w:space="0" w:color="auto"/>
                <w:bottom w:val="none" w:sz="0" w:space="0" w:color="auto"/>
                <w:right w:val="none" w:sz="0" w:space="0" w:color="auto"/>
              </w:divBdr>
              <w:divsChild>
                <w:div w:id="975642791">
                  <w:marLeft w:val="0"/>
                  <w:marRight w:val="0"/>
                  <w:marTop w:val="0"/>
                  <w:marBottom w:val="0"/>
                  <w:divBdr>
                    <w:top w:val="none" w:sz="0" w:space="0" w:color="auto"/>
                    <w:left w:val="none" w:sz="0" w:space="0" w:color="auto"/>
                    <w:bottom w:val="none" w:sz="0" w:space="0" w:color="auto"/>
                    <w:right w:val="none" w:sz="0" w:space="0" w:color="auto"/>
                  </w:divBdr>
                </w:div>
              </w:divsChild>
            </w:div>
            <w:div w:id="1931351583">
              <w:marLeft w:val="0"/>
              <w:marRight w:val="0"/>
              <w:marTop w:val="0"/>
              <w:marBottom w:val="0"/>
              <w:divBdr>
                <w:top w:val="none" w:sz="0" w:space="0" w:color="auto"/>
                <w:left w:val="none" w:sz="0" w:space="0" w:color="auto"/>
                <w:bottom w:val="none" w:sz="0" w:space="0" w:color="auto"/>
                <w:right w:val="none" w:sz="0" w:space="0" w:color="auto"/>
              </w:divBdr>
              <w:divsChild>
                <w:div w:id="283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3170">
          <w:marLeft w:val="0"/>
          <w:marRight w:val="0"/>
          <w:marTop w:val="0"/>
          <w:marBottom w:val="0"/>
          <w:divBdr>
            <w:top w:val="none" w:sz="0" w:space="0" w:color="auto"/>
            <w:left w:val="none" w:sz="0" w:space="0" w:color="auto"/>
            <w:bottom w:val="none" w:sz="0" w:space="0" w:color="auto"/>
            <w:right w:val="none" w:sz="0" w:space="0" w:color="auto"/>
          </w:divBdr>
          <w:divsChild>
            <w:div w:id="607545530">
              <w:marLeft w:val="0"/>
              <w:marRight w:val="0"/>
              <w:marTop w:val="0"/>
              <w:marBottom w:val="0"/>
              <w:divBdr>
                <w:top w:val="none" w:sz="0" w:space="0" w:color="auto"/>
                <w:left w:val="none" w:sz="0" w:space="0" w:color="auto"/>
                <w:bottom w:val="none" w:sz="0" w:space="0" w:color="auto"/>
                <w:right w:val="none" w:sz="0" w:space="0" w:color="auto"/>
              </w:divBdr>
              <w:divsChild>
                <w:div w:id="297800596">
                  <w:marLeft w:val="0"/>
                  <w:marRight w:val="0"/>
                  <w:marTop w:val="0"/>
                  <w:marBottom w:val="0"/>
                  <w:divBdr>
                    <w:top w:val="none" w:sz="0" w:space="0" w:color="auto"/>
                    <w:left w:val="none" w:sz="0" w:space="0" w:color="auto"/>
                    <w:bottom w:val="none" w:sz="0" w:space="0" w:color="auto"/>
                    <w:right w:val="none" w:sz="0" w:space="0" w:color="auto"/>
                  </w:divBdr>
                </w:div>
              </w:divsChild>
            </w:div>
            <w:div w:id="1708990878">
              <w:marLeft w:val="0"/>
              <w:marRight w:val="0"/>
              <w:marTop w:val="0"/>
              <w:marBottom w:val="0"/>
              <w:divBdr>
                <w:top w:val="none" w:sz="0" w:space="0" w:color="auto"/>
                <w:left w:val="none" w:sz="0" w:space="0" w:color="auto"/>
                <w:bottom w:val="none" w:sz="0" w:space="0" w:color="auto"/>
                <w:right w:val="none" w:sz="0" w:space="0" w:color="auto"/>
              </w:divBdr>
              <w:divsChild>
                <w:div w:id="12062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7031">
          <w:marLeft w:val="0"/>
          <w:marRight w:val="0"/>
          <w:marTop w:val="0"/>
          <w:marBottom w:val="0"/>
          <w:divBdr>
            <w:top w:val="none" w:sz="0" w:space="0" w:color="auto"/>
            <w:left w:val="none" w:sz="0" w:space="0" w:color="auto"/>
            <w:bottom w:val="none" w:sz="0" w:space="0" w:color="auto"/>
            <w:right w:val="none" w:sz="0" w:space="0" w:color="auto"/>
          </w:divBdr>
          <w:divsChild>
            <w:div w:id="2037847869">
              <w:marLeft w:val="0"/>
              <w:marRight w:val="0"/>
              <w:marTop w:val="0"/>
              <w:marBottom w:val="0"/>
              <w:divBdr>
                <w:top w:val="none" w:sz="0" w:space="0" w:color="auto"/>
                <w:left w:val="none" w:sz="0" w:space="0" w:color="auto"/>
                <w:bottom w:val="none" w:sz="0" w:space="0" w:color="auto"/>
                <w:right w:val="none" w:sz="0" w:space="0" w:color="auto"/>
              </w:divBdr>
              <w:divsChild>
                <w:div w:id="2103253681">
                  <w:marLeft w:val="0"/>
                  <w:marRight w:val="0"/>
                  <w:marTop w:val="0"/>
                  <w:marBottom w:val="0"/>
                  <w:divBdr>
                    <w:top w:val="none" w:sz="0" w:space="0" w:color="auto"/>
                    <w:left w:val="none" w:sz="0" w:space="0" w:color="auto"/>
                    <w:bottom w:val="none" w:sz="0" w:space="0" w:color="auto"/>
                    <w:right w:val="none" w:sz="0" w:space="0" w:color="auto"/>
                  </w:divBdr>
                </w:div>
              </w:divsChild>
            </w:div>
            <w:div w:id="787554384">
              <w:marLeft w:val="0"/>
              <w:marRight w:val="0"/>
              <w:marTop w:val="0"/>
              <w:marBottom w:val="0"/>
              <w:divBdr>
                <w:top w:val="none" w:sz="0" w:space="0" w:color="auto"/>
                <w:left w:val="none" w:sz="0" w:space="0" w:color="auto"/>
                <w:bottom w:val="none" w:sz="0" w:space="0" w:color="auto"/>
                <w:right w:val="none" w:sz="0" w:space="0" w:color="auto"/>
              </w:divBdr>
              <w:divsChild>
                <w:div w:id="463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57">
          <w:marLeft w:val="0"/>
          <w:marRight w:val="0"/>
          <w:marTop w:val="0"/>
          <w:marBottom w:val="0"/>
          <w:divBdr>
            <w:top w:val="none" w:sz="0" w:space="0" w:color="auto"/>
            <w:left w:val="none" w:sz="0" w:space="0" w:color="auto"/>
            <w:bottom w:val="none" w:sz="0" w:space="0" w:color="auto"/>
            <w:right w:val="none" w:sz="0" w:space="0" w:color="auto"/>
          </w:divBdr>
          <w:divsChild>
            <w:div w:id="519973182">
              <w:marLeft w:val="0"/>
              <w:marRight w:val="0"/>
              <w:marTop w:val="0"/>
              <w:marBottom w:val="0"/>
              <w:divBdr>
                <w:top w:val="none" w:sz="0" w:space="0" w:color="auto"/>
                <w:left w:val="none" w:sz="0" w:space="0" w:color="auto"/>
                <w:bottom w:val="none" w:sz="0" w:space="0" w:color="auto"/>
                <w:right w:val="none" w:sz="0" w:space="0" w:color="auto"/>
              </w:divBdr>
              <w:divsChild>
                <w:div w:id="1781412875">
                  <w:marLeft w:val="0"/>
                  <w:marRight w:val="0"/>
                  <w:marTop w:val="0"/>
                  <w:marBottom w:val="0"/>
                  <w:divBdr>
                    <w:top w:val="none" w:sz="0" w:space="0" w:color="auto"/>
                    <w:left w:val="none" w:sz="0" w:space="0" w:color="auto"/>
                    <w:bottom w:val="none" w:sz="0" w:space="0" w:color="auto"/>
                    <w:right w:val="none" w:sz="0" w:space="0" w:color="auto"/>
                  </w:divBdr>
                </w:div>
              </w:divsChild>
            </w:div>
            <w:div w:id="396323511">
              <w:marLeft w:val="0"/>
              <w:marRight w:val="0"/>
              <w:marTop w:val="0"/>
              <w:marBottom w:val="0"/>
              <w:divBdr>
                <w:top w:val="none" w:sz="0" w:space="0" w:color="auto"/>
                <w:left w:val="none" w:sz="0" w:space="0" w:color="auto"/>
                <w:bottom w:val="none" w:sz="0" w:space="0" w:color="auto"/>
                <w:right w:val="none" w:sz="0" w:space="0" w:color="auto"/>
              </w:divBdr>
              <w:divsChild>
                <w:div w:id="13826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607">
          <w:marLeft w:val="0"/>
          <w:marRight w:val="0"/>
          <w:marTop w:val="0"/>
          <w:marBottom w:val="0"/>
          <w:divBdr>
            <w:top w:val="none" w:sz="0" w:space="0" w:color="auto"/>
            <w:left w:val="none" w:sz="0" w:space="0" w:color="auto"/>
            <w:bottom w:val="none" w:sz="0" w:space="0" w:color="auto"/>
            <w:right w:val="none" w:sz="0" w:space="0" w:color="auto"/>
          </w:divBdr>
          <w:divsChild>
            <w:div w:id="303121999">
              <w:marLeft w:val="0"/>
              <w:marRight w:val="0"/>
              <w:marTop w:val="0"/>
              <w:marBottom w:val="0"/>
              <w:divBdr>
                <w:top w:val="none" w:sz="0" w:space="0" w:color="auto"/>
                <w:left w:val="none" w:sz="0" w:space="0" w:color="auto"/>
                <w:bottom w:val="none" w:sz="0" w:space="0" w:color="auto"/>
                <w:right w:val="none" w:sz="0" w:space="0" w:color="auto"/>
              </w:divBdr>
              <w:divsChild>
                <w:div w:id="1506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2836">
      <w:bodyDiv w:val="1"/>
      <w:marLeft w:val="0"/>
      <w:marRight w:val="0"/>
      <w:marTop w:val="0"/>
      <w:marBottom w:val="0"/>
      <w:divBdr>
        <w:top w:val="none" w:sz="0" w:space="0" w:color="auto"/>
        <w:left w:val="none" w:sz="0" w:space="0" w:color="auto"/>
        <w:bottom w:val="none" w:sz="0" w:space="0" w:color="auto"/>
        <w:right w:val="none" w:sz="0" w:space="0" w:color="auto"/>
      </w:divBdr>
      <w:divsChild>
        <w:div w:id="1450464636">
          <w:marLeft w:val="0"/>
          <w:marRight w:val="0"/>
          <w:marTop w:val="0"/>
          <w:marBottom w:val="0"/>
          <w:divBdr>
            <w:top w:val="none" w:sz="0" w:space="0" w:color="auto"/>
            <w:left w:val="none" w:sz="0" w:space="0" w:color="auto"/>
            <w:bottom w:val="none" w:sz="0" w:space="0" w:color="auto"/>
            <w:right w:val="none" w:sz="0" w:space="0" w:color="auto"/>
          </w:divBdr>
          <w:divsChild>
            <w:div w:id="1448893252">
              <w:marLeft w:val="0"/>
              <w:marRight w:val="0"/>
              <w:marTop w:val="0"/>
              <w:marBottom w:val="0"/>
              <w:divBdr>
                <w:top w:val="none" w:sz="0" w:space="0" w:color="auto"/>
                <w:left w:val="none" w:sz="0" w:space="0" w:color="auto"/>
                <w:bottom w:val="none" w:sz="0" w:space="0" w:color="auto"/>
                <w:right w:val="none" w:sz="0" w:space="0" w:color="auto"/>
              </w:divBdr>
              <w:divsChild>
                <w:div w:id="8611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722">
      <w:bodyDiv w:val="1"/>
      <w:marLeft w:val="0"/>
      <w:marRight w:val="0"/>
      <w:marTop w:val="0"/>
      <w:marBottom w:val="0"/>
      <w:divBdr>
        <w:top w:val="none" w:sz="0" w:space="0" w:color="auto"/>
        <w:left w:val="none" w:sz="0" w:space="0" w:color="auto"/>
        <w:bottom w:val="none" w:sz="0" w:space="0" w:color="auto"/>
        <w:right w:val="none" w:sz="0" w:space="0" w:color="auto"/>
      </w:divBdr>
      <w:divsChild>
        <w:div w:id="787889714">
          <w:marLeft w:val="0"/>
          <w:marRight w:val="0"/>
          <w:marTop w:val="0"/>
          <w:marBottom w:val="0"/>
          <w:divBdr>
            <w:top w:val="none" w:sz="0" w:space="0" w:color="auto"/>
            <w:left w:val="none" w:sz="0" w:space="0" w:color="auto"/>
            <w:bottom w:val="none" w:sz="0" w:space="0" w:color="auto"/>
            <w:right w:val="none" w:sz="0" w:space="0" w:color="auto"/>
          </w:divBdr>
          <w:divsChild>
            <w:div w:id="577519378">
              <w:marLeft w:val="0"/>
              <w:marRight w:val="0"/>
              <w:marTop w:val="0"/>
              <w:marBottom w:val="0"/>
              <w:divBdr>
                <w:top w:val="none" w:sz="0" w:space="0" w:color="auto"/>
                <w:left w:val="none" w:sz="0" w:space="0" w:color="auto"/>
                <w:bottom w:val="none" w:sz="0" w:space="0" w:color="auto"/>
                <w:right w:val="none" w:sz="0" w:space="0" w:color="auto"/>
              </w:divBdr>
              <w:divsChild>
                <w:div w:id="14359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2271">
      <w:bodyDiv w:val="1"/>
      <w:marLeft w:val="0"/>
      <w:marRight w:val="0"/>
      <w:marTop w:val="0"/>
      <w:marBottom w:val="0"/>
      <w:divBdr>
        <w:top w:val="none" w:sz="0" w:space="0" w:color="auto"/>
        <w:left w:val="none" w:sz="0" w:space="0" w:color="auto"/>
        <w:bottom w:val="none" w:sz="0" w:space="0" w:color="auto"/>
        <w:right w:val="none" w:sz="0" w:space="0" w:color="auto"/>
      </w:divBdr>
      <w:divsChild>
        <w:div w:id="847870681">
          <w:marLeft w:val="0"/>
          <w:marRight w:val="0"/>
          <w:marTop w:val="0"/>
          <w:marBottom w:val="0"/>
          <w:divBdr>
            <w:top w:val="none" w:sz="0" w:space="0" w:color="auto"/>
            <w:left w:val="none" w:sz="0" w:space="0" w:color="auto"/>
            <w:bottom w:val="none" w:sz="0" w:space="0" w:color="auto"/>
            <w:right w:val="none" w:sz="0" w:space="0" w:color="auto"/>
          </w:divBdr>
          <w:divsChild>
            <w:div w:id="25521107">
              <w:marLeft w:val="0"/>
              <w:marRight w:val="0"/>
              <w:marTop w:val="0"/>
              <w:marBottom w:val="0"/>
              <w:divBdr>
                <w:top w:val="none" w:sz="0" w:space="0" w:color="auto"/>
                <w:left w:val="none" w:sz="0" w:space="0" w:color="auto"/>
                <w:bottom w:val="none" w:sz="0" w:space="0" w:color="auto"/>
                <w:right w:val="none" w:sz="0" w:space="0" w:color="auto"/>
              </w:divBdr>
              <w:divsChild>
                <w:div w:id="781648572">
                  <w:marLeft w:val="0"/>
                  <w:marRight w:val="0"/>
                  <w:marTop w:val="0"/>
                  <w:marBottom w:val="0"/>
                  <w:divBdr>
                    <w:top w:val="none" w:sz="0" w:space="0" w:color="auto"/>
                    <w:left w:val="none" w:sz="0" w:space="0" w:color="auto"/>
                    <w:bottom w:val="none" w:sz="0" w:space="0" w:color="auto"/>
                    <w:right w:val="none" w:sz="0" w:space="0" w:color="auto"/>
                  </w:divBdr>
                  <w:divsChild>
                    <w:div w:id="21019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70581">
      <w:bodyDiv w:val="1"/>
      <w:marLeft w:val="0"/>
      <w:marRight w:val="0"/>
      <w:marTop w:val="0"/>
      <w:marBottom w:val="0"/>
      <w:divBdr>
        <w:top w:val="none" w:sz="0" w:space="0" w:color="auto"/>
        <w:left w:val="none" w:sz="0" w:space="0" w:color="auto"/>
        <w:bottom w:val="none" w:sz="0" w:space="0" w:color="auto"/>
        <w:right w:val="none" w:sz="0" w:space="0" w:color="auto"/>
      </w:divBdr>
      <w:divsChild>
        <w:div w:id="1168253778">
          <w:marLeft w:val="0"/>
          <w:marRight w:val="0"/>
          <w:marTop w:val="0"/>
          <w:marBottom w:val="0"/>
          <w:divBdr>
            <w:top w:val="none" w:sz="0" w:space="0" w:color="auto"/>
            <w:left w:val="none" w:sz="0" w:space="0" w:color="auto"/>
            <w:bottom w:val="none" w:sz="0" w:space="0" w:color="auto"/>
            <w:right w:val="none" w:sz="0" w:space="0" w:color="auto"/>
          </w:divBdr>
          <w:divsChild>
            <w:div w:id="1658655977">
              <w:marLeft w:val="0"/>
              <w:marRight w:val="0"/>
              <w:marTop w:val="0"/>
              <w:marBottom w:val="0"/>
              <w:divBdr>
                <w:top w:val="none" w:sz="0" w:space="0" w:color="auto"/>
                <w:left w:val="none" w:sz="0" w:space="0" w:color="auto"/>
                <w:bottom w:val="none" w:sz="0" w:space="0" w:color="auto"/>
                <w:right w:val="none" w:sz="0" w:space="0" w:color="auto"/>
              </w:divBdr>
              <w:divsChild>
                <w:div w:id="15581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2808">
      <w:bodyDiv w:val="1"/>
      <w:marLeft w:val="0"/>
      <w:marRight w:val="0"/>
      <w:marTop w:val="0"/>
      <w:marBottom w:val="0"/>
      <w:divBdr>
        <w:top w:val="none" w:sz="0" w:space="0" w:color="auto"/>
        <w:left w:val="none" w:sz="0" w:space="0" w:color="auto"/>
        <w:bottom w:val="none" w:sz="0" w:space="0" w:color="auto"/>
        <w:right w:val="none" w:sz="0" w:space="0" w:color="auto"/>
      </w:divBdr>
      <w:divsChild>
        <w:div w:id="738674577">
          <w:marLeft w:val="0"/>
          <w:marRight w:val="0"/>
          <w:marTop w:val="0"/>
          <w:marBottom w:val="0"/>
          <w:divBdr>
            <w:top w:val="none" w:sz="0" w:space="0" w:color="auto"/>
            <w:left w:val="none" w:sz="0" w:space="0" w:color="auto"/>
            <w:bottom w:val="none" w:sz="0" w:space="0" w:color="auto"/>
            <w:right w:val="none" w:sz="0" w:space="0" w:color="auto"/>
          </w:divBdr>
          <w:divsChild>
            <w:div w:id="1129780910">
              <w:marLeft w:val="0"/>
              <w:marRight w:val="0"/>
              <w:marTop w:val="0"/>
              <w:marBottom w:val="0"/>
              <w:divBdr>
                <w:top w:val="none" w:sz="0" w:space="0" w:color="auto"/>
                <w:left w:val="none" w:sz="0" w:space="0" w:color="auto"/>
                <w:bottom w:val="none" w:sz="0" w:space="0" w:color="auto"/>
                <w:right w:val="none" w:sz="0" w:space="0" w:color="auto"/>
              </w:divBdr>
              <w:divsChild>
                <w:div w:id="6705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0445">
      <w:bodyDiv w:val="1"/>
      <w:marLeft w:val="0"/>
      <w:marRight w:val="0"/>
      <w:marTop w:val="0"/>
      <w:marBottom w:val="0"/>
      <w:divBdr>
        <w:top w:val="none" w:sz="0" w:space="0" w:color="auto"/>
        <w:left w:val="none" w:sz="0" w:space="0" w:color="auto"/>
        <w:bottom w:val="none" w:sz="0" w:space="0" w:color="auto"/>
        <w:right w:val="none" w:sz="0" w:space="0" w:color="auto"/>
      </w:divBdr>
      <w:divsChild>
        <w:div w:id="1303387920">
          <w:marLeft w:val="0"/>
          <w:marRight w:val="0"/>
          <w:marTop w:val="0"/>
          <w:marBottom w:val="0"/>
          <w:divBdr>
            <w:top w:val="none" w:sz="0" w:space="0" w:color="auto"/>
            <w:left w:val="none" w:sz="0" w:space="0" w:color="auto"/>
            <w:bottom w:val="none" w:sz="0" w:space="0" w:color="auto"/>
            <w:right w:val="none" w:sz="0" w:space="0" w:color="auto"/>
          </w:divBdr>
          <w:divsChild>
            <w:div w:id="204298425">
              <w:marLeft w:val="0"/>
              <w:marRight w:val="0"/>
              <w:marTop w:val="0"/>
              <w:marBottom w:val="0"/>
              <w:divBdr>
                <w:top w:val="none" w:sz="0" w:space="0" w:color="auto"/>
                <w:left w:val="none" w:sz="0" w:space="0" w:color="auto"/>
                <w:bottom w:val="none" w:sz="0" w:space="0" w:color="auto"/>
                <w:right w:val="none" w:sz="0" w:space="0" w:color="auto"/>
              </w:divBdr>
              <w:divsChild>
                <w:div w:id="3204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45175">
      <w:bodyDiv w:val="1"/>
      <w:marLeft w:val="0"/>
      <w:marRight w:val="0"/>
      <w:marTop w:val="0"/>
      <w:marBottom w:val="0"/>
      <w:divBdr>
        <w:top w:val="none" w:sz="0" w:space="0" w:color="auto"/>
        <w:left w:val="none" w:sz="0" w:space="0" w:color="auto"/>
        <w:bottom w:val="none" w:sz="0" w:space="0" w:color="auto"/>
        <w:right w:val="none" w:sz="0" w:space="0" w:color="auto"/>
      </w:divBdr>
    </w:div>
    <w:div w:id="1096827220">
      <w:bodyDiv w:val="1"/>
      <w:marLeft w:val="0"/>
      <w:marRight w:val="0"/>
      <w:marTop w:val="0"/>
      <w:marBottom w:val="0"/>
      <w:divBdr>
        <w:top w:val="none" w:sz="0" w:space="0" w:color="auto"/>
        <w:left w:val="none" w:sz="0" w:space="0" w:color="auto"/>
        <w:bottom w:val="none" w:sz="0" w:space="0" w:color="auto"/>
        <w:right w:val="none" w:sz="0" w:space="0" w:color="auto"/>
      </w:divBdr>
      <w:divsChild>
        <w:div w:id="1268926350">
          <w:marLeft w:val="0"/>
          <w:marRight w:val="0"/>
          <w:marTop w:val="0"/>
          <w:marBottom w:val="0"/>
          <w:divBdr>
            <w:top w:val="none" w:sz="0" w:space="0" w:color="auto"/>
            <w:left w:val="none" w:sz="0" w:space="0" w:color="auto"/>
            <w:bottom w:val="none" w:sz="0" w:space="0" w:color="auto"/>
            <w:right w:val="none" w:sz="0" w:space="0" w:color="auto"/>
          </w:divBdr>
          <w:divsChild>
            <w:div w:id="390469012">
              <w:marLeft w:val="0"/>
              <w:marRight w:val="0"/>
              <w:marTop w:val="0"/>
              <w:marBottom w:val="0"/>
              <w:divBdr>
                <w:top w:val="none" w:sz="0" w:space="0" w:color="auto"/>
                <w:left w:val="none" w:sz="0" w:space="0" w:color="auto"/>
                <w:bottom w:val="none" w:sz="0" w:space="0" w:color="auto"/>
                <w:right w:val="none" w:sz="0" w:space="0" w:color="auto"/>
              </w:divBdr>
              <w:divsChild>
                <w:div w:id="1318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4610">
      <w:bodyDiv w:val="1"/>
      <w:marLeft w:val="0"/>
      <w:marRight w:val="0"/>
      <w:marTop w:val="0"/>
      <w:marBottom w:val="0"/>
      <w:divBdr>
        <w:top w:val="none" w:sz="0" w:space="0" w:color="auto"/>
        <w:left w:val="none" w:sz="0" w:space="0" w:color="auto"/>
        <w:bottom w:val="none" w:sz="0" w:space="0" w:color="auto"/>
        <w:right w:val="none" w:sz="0" w:space="0" w:color="auto"/>
      </w:divBdr>
      <w:divsChild>
        <w:div w:id="1048646012">
          <w:marLeft w:val="0"/>
          <w:marRight w:val="0"/>
          <w:marTop w:val="0"/>
          <w:marBottom w:val="0"/>
          <w:divBdr>
            <w:top w:val="none" w:sz="0" w:space="0" w:color="auto"/>
            <w:left w:val="none" w:sz="0" w:space="0" w:color="auto"/>
            <w:bottom w:val="none" w:sz="0" w:space="0" w:color="auto"/>
            <w:right w:val="none" w:sz="0" w:space="0" w:color="auto"/>
          </w:divBdr>
          <w:divsChild>
            <w:div w:id="1227759379">
              <w:marLeft w:val="0"/>
              <w:marRight w:val="0"/>
              <w:marTop w:val="0"/>
              <w:marBottom w:val="0"/>
              <w:divBdr>
                <w:top w:val="none" w:sz="0" w:space="0" w:color="auto"/>
                <w:left w:val="none" w:sz="0" w:space="0" w:color="auto"/>
                <w:bottom w:val="none" w:sz="0" w:space="0" w:color="auto"/>
                <w:right w:val="none" w:sz="0" w:space="0" w:color="auto"/>
              </w:divBdr>
              <w:divsChild>
                <w:div w:id="14766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5567">
      <w:bodyDiv w:val="1"/>
      <w:marLeft w:val="0"/>
      <w:marRight w:val="0"/>
      <w:marTop w:val="0"/>
      <w:marBottom w:val="0"/>
      <w:divBdr>
        <w:top w:val="none" w:sz="0" w:space="0" w:color="auto"/>
        <w:left w:val="none" w:sz="0" w:space="0" w:color="auto"/>
        <w:bottom w:val="none" w:sz="0" w:space="0" w:color="auto"/>
        <w:right w:val="none" w:sz="0" w:space="0" w:color="auto"/>
      </w:divBdr>
      <w:divsChild>
        <w:div w:id="875384983">
          <w:marLeft w:val="0"/>
          <w:marRight w:val="0"/>
          <w:marTop w:val="0"/>
          <w:marBottom w:val="0"/>
          <w:divBdr>
            <w:top w:val="none" w:sz="0" w:space="0" w:color="auto"/>
            <w:left w:val="none" w:sz="0" w:space="0" w:color="auto"/>
            <w:bottom w:val="none" w:sz="0" w:space="0" w:color="auto"/>
            <w:right w:val="none" w:sz="0" w:space="0" w:color="auto"/>
          </w:divBdr>
          <w:divsChild>
            <w:div w:id="1072267054">
              <w:marLeft w:val="0"/>
              <w:marRight w:val="0"/>
              <w:marTop w:val="0"/>
              <w:marBottom w:val="0"/>
              <w:divBdr>
                <w:top w:val="none" w:sz="0" w:space="0" w:color="auto"/>
                <w:left w:val="none" w:sz="0" w:space="0" w:color="auto"/>
                <w:bottom w:val="none" w:sz="0" w:space="0" w:color="auto"/>
                <w:right w:val="none" w:sz="0" w:space="0" w:color="auto"/>
              </w:divBdr>
              <w:divsChild>
                <w:div w:id="3703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7321">
      <w:bodyDiv w:val="1"/>
      <w:marLeft w:val="0"/>
      <w:marRight w:val="0"/>
      <w:marTop w:val="0"/>
      <w:marBottom w:val="0"/>
      <w:divBdr>
        <w:top w:val="none" w:sz="0" w:space="0" w:color="auto"/>
        <w:left w:val="none" w:sz="0" w:space="0" w:color="auto"/>
        <w:bottom w:val="none" w:sz="0" w:space="0" w:color="auto"/>
        <w:right w:val="none" w:sz="0" w:space="0" w:color="auto"/>
      </w:divBdr>
      <w:divsChild>
        <w:div w:id="803159364">
          <w:marLeft w:val="0"/>
          <w:marRight w:val="0"/>
          <w:marTop w:val="0"/>
          <w:marBottom w:val="0"/>
          <w:divBdr>
            <w:top w:val="none" w:sz="0" w:space="0" w:color="auto"/>
            <w:left w:val="none" w:sz="0" w:space="0" w:color="auto"/>
            <w:bottom w:val="none" w:sz="0" w:space="0" w:color="auto"/>
            <w:right w:val="none" w:sz="0" w:space="0" w:color="auto"/>
          </w:divBdr>
        </w:div>
      </w:divsChild>
    </w:div>
    <w:div w:id="1791700423">
      <w:bodyDiv w:val="1"/>
      <w:marLeft w:val="0"/>
      <w:marRight w:val="0"/>
      <w:marTop w:val="0"/>
      <w:marBottom w:val="0"/>
      <w:divBdr>
        <w:top w:val="none" w:sz="0" w:space="0" w:color="auto"/>
        <w:left w:val="none" w:sz="0" w:space="0" w:color="auto"/>
        <w:bottom w:val="none" w:sz="0" w:space="0" w:color="auto"/>
        <w:right w:val="none" w:sz="0" w:space="0" w:color="auto"/>
      </w:divBdr>
      <w:divsChild>
        <w:div w:id="1898391732">
          <w:marLeft w:val="0"/>
          <w:marRight w:val="0"/>
          <w:marTop w:val="0"/>
          <w:marBottom w:val="0"/>
          <w:divBdr>
            <w:top w:val="none" w:sz="0" w:space="0" w:color="auto"/>
            <w:left w:val="none" w:sz="0" w:space="0" w:color="auto"/>
            <w:bottom w:val="none" w:sz="0" w:space="0" w:color="auto"/>
            <w:right w:val="none" w:sz="0" w:space="0" w:color="auto"/>
          </w:divBdr>
          <w:divsChild>
            <w:div w:id="2002923636">
              <w:marLeft w:val="0"/>
              <w:marRight w:val="0"/>
              <w:marTop w:val="0"/>
              <w:marBottom w:val="0"/>
              <w:divBdr>
                <w:top w:val="none" w:sz="0" w:space="0" w:color="auto"/>
                <w:left w:val="none" w:sz="0" w:space="0" w:color="auto"/>
                <w:bottom w:val="none" w:sz="0" w:space="0" w:color="auto"/>
                <w:right w:val="none" w:sz="0" w:space="0" w:color="auto"/>
              </w:divBdr>
              <w:divsChild>
                <w:div w:id="888608866">
                  <w:marLeft w:val="0"/>
                  <w:marRight w:val="0"/>
                  <w:marTop w:val="0"/>
                  <w:marBottom w:val="0"/>
                  <w:divBdr>
                    <w:top w:val="none" w:sz="0" w:space="0" w:color="auto"/>
                    <w:left w:val="none" w:sz="0" w:space="0" w:color="auto"/>
                    <w:bottom w:val="none" w:sz="0" w:space="0" w:color="auto"/>
                    <w:right w:val="none" w:sz="0" w:space="0" w:color="auto"/>
                  </w:divBdr>
                </w:div>
              </w:divsChild>
            </w:div>
            <w:div w:id="1807818720">
              <w:marLeft w:val="0"/>
              <w:marRight w:val="0"/>
              <w:marTop w:val="0"/>
              <w:marBottom w:val="0"/>
              <w:divBdr>
                <w:top w:val="none" w:sz="0" w:space="0" w:color="auto"/>
                <w:left w:val="none" w:sz="0" w:space="0" w:color="auto"/>
                <w:bottom w:val="none" w:sz="0" w:space="0" w:color="auto"/>
                <w:right w:val="none" w:sz="0" w:space="0" w:color="auto"/>
              </w:divBdr>
              <w:divsChild>
                <w:div w:id="154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676">
          <w:marLeft w:val="0"/>
          <w:marRight w:val="0"/>
          <w:marTop w:val="0"/>
          <w:marBottom w:val="0"/>
          <w:divBdr>
            <w:top w:val="none" w:sz="0" w:space="0" w:color="auto"/>
            <w:left w:val="none" w:sz="0" w:space="0" w:color="auto"/>
            <w:bottom w:val="none" w:sz="0" w:space="0" w:color="auto"/>
            <w:right w:val="none" w:sz="0" w:space="0" w:color="auto"/>
          </w:divBdr>
          <w:divsChild>
            <w:div w:id="780227465">
              <w:marLeft w:val="0"/>
              <w:marRight w:val="0"/>
              <w:marTop w:val="0"/>
              <w:marBottom w:val="0"/>
              <w:divBdr>
                <w:top w:val="none" w:sz="0" w:space="0" w:color="auto"/>
                <w:left w:val="none" w:sz="0" w:space="0" w:color="auto"/>
                <w:bottom w:val="none" w:sz="0" w:space="0" w:color="auto"/>
                <w:right w:val="none" w:sz="0" w:space="0" w:color="auto"/>
              </w:divBdr>
              <w:divsChild>
                <w:div w:id="92018284">
                  <w:marLeft w:val="0"/>
                  <w:marRight w:val="0"/>
                  <w:marTop w:val="0"/>
                  <w:marBottom w:val="0"/>
                  <w:divBdr>
                    <w:top w:val="none" w:sz="0" w:space="0" w:color="auto"/>
                    <w:left w:val="none" w:sz="0" w:space="0" w:color="auto"/>
                    <w:bottom w:val="none" w:sz="0" w:space="0" w:color="auto"/>
                    <w:right w:val="none" w:sz="0" w:space="0" w:color="auto"/>
                  </w:divBdr>
                </w:div>
              </w:divsChild>
            </w:div>
            <w:div w:id="707143175">
              <w:marLeft w:val="0"/>
              <w:marRight w:val="0"/>
              <w:marTop w:val="0"/>
              <w:marBottom w:val="0"/>
              <w:divBdr>
                <w:top w:val="none" w:sz="0" w:space="0" w:color="auto"/>
                <w:left w:val="none" w:sz="0" w:space="0" w:color="auto"/>
                <w:bottom w:val="none" w:sz="0" w:space="0" w:color="auto"/>
                <w:right w:val="none" w:sz="0" w:space="0" w:color="auto"/>
              </w:divBdr>
              <w:divsChild>
                <w:div w:id="1160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81">
          <w:marLeft w:val="0"/>
          <w:marRight w:val="0"/>
          <w:marTop w:val="0"/>
          <w:marBottom w:val="0"/>
          <w:divBdr>
            <w:top w:val="none" w:sz="0" w:space="0" w:color="auto"/>
            <w:left w:val="none" w:sz="0" w:space="0" w:color="auto"/>
            <w:bottom w:val="none" w:sz="0" w:space="0" w:color="auto"/>
            <w:right w:val="none" w:sz="0" w:space="0" w:color="auto"/>
          </w:divBdr>
          <w:divsChild>
            <w:div w:id="1279874156">
              <w:marLeft w:val="0"/>
              <w:marRight w:val="0"/>
              <w:marTop w:val="0"/>
              <w:marBottom w:val="0"/>
              <w:divBdr>
                <w:top w:val="none" w:sz="0" w:space="0" w:color="auto"/>
                <w:left w:val="none" w:sz="0" w:space="0" w:color="auto"/>
                <w:bottom w:val="none" w:sz="0" w:space="0" w:color="auto"/>
                <w:right w:val="none" w:sz="0" w:space="0" w:color="auto"/>
              </w:divBdr>
              <w:divsChild>
                <w:div w:id="705376685">
                  <w:marLeft w:val="0"/>
                  <w:marRight w:val="0"/>
                  <w:marTop w:val="0"/>
                  <w:marBottom w:val="0"/>
                  <w:divBdr>
                    <w:top w:val="none" w:sz="0" w:space="0" w:color="auto"/>
                    <w:left w:val="none" w:sz="0" w:space="0" w:color="auto"/>
                    <w:bottom w:val="none" w:sz="0" w:space="0" w:color="auto"/>
                    <w:right w:val="none" w:sz="0" w:space="0" w:color="auto"/>
                  </w:divBdr>
                </w:div>
              </w:divsChild>
            </w:div>
            <w:div w:id="853032688">
              <w:marLeft w:val="0"/>
              <w:marRight w:val="0"/>
              <w:marTop w:val="0"/>
              <w:marBottom w:val="0"/>
              <w:divBdr>
                <w:top w:val="none" w:sz="0" w:space="0" w:color="auto"/>
                <w:left w:val="none" w:sz="0" w:space="0" w:color="auto"/>
                <w:bottom w:val="none" w:sz="0" w:space="0" w:color="auto"/>
                <w:right w:val="none" w:sz="0" w:space="0" w:color="auto"/>
              </w:divBdr>
              <w:divsChild>
                <w:div w:id="12584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684">
          <w:marLeft w:val="0"/>
          <w:marRight w:val="0"/>
          <w:marTop w:val="0"/>
          <w:marBottom w:val="0"/>
          <w:divBdr>
            <w:top w:val="none" w:sz="0" w:space="0" w:color="auto"/>
            <w:left w:val="none" w:sz="0" w:space="0" w:color="auto"/>
            <w:bottom w:val="none" w:sz="0" w:space="0" w:color="auto"/>
            <w:right w:val="none" w:sz="0" w:space="0" w:color="auto"/>
          </w:divBdr>
          <w:divsChild>
            <w:div w:id="2113699358">
              <w:marLeft w:val="0"/>
              <w:marRight w:val="0"/>
              <w:marTop w:val="0"/>
              <w:marBottom w:val="0"/>
              <w:divBdr>
                <w:top w:val="none" w:sz="0" w:space="0" w:color="auto"/>
                <w:left w:val="none" w:sz="0" w:space="0" w:color="auto"/>
                <w:bottom w:val="none" w:sz="0" w:space="0" w:color="auto"/>
                <w:right w:val="none" w:sz="0" w:space="0" w:color="auto"/>
              </w:divBdr>
              <w:divsChild>
                <w:div w:id="1552155461">
                  <w:marLeft w:val="0"/>
                  <w:marRight w:val="0"/>
                  <w:marTop w:val="0"/>
                  <w:marBottom w:val="0"/>
                  <w:divBdr>
                    <w:top w:val="none" w:sz="0" w:space="0" w:color="auto"/>
                    <w:left w:val="none" w:sz="0" w:space="0" w:color="auto"/>
                    <w:bottom w:val="none" w:sz="0" w:space="0" w:color="auto"/>
                    <w:right w:val="none" w:sz="0" w:space="0" w:color="auto"/>
                  </w:divBdr>
                </w:div>
              </w:divsChild>
            </w:div>
            <w:div w:id="56976260">
              <w:marLeft w:val="0"/>
              <w:marRight w:val="0"/>
              <w:marTop w:val="0"/>
              <w:marBottom w:val="0"/>
              <w:divBdr>
                <w:top w:val="none" w:sz="0" w:space="0" w:color="auto"/>
                <w:left w:val="none" w:sz="0" w:space="0" w:color="auto"/>
                <w:bottom w:val="none" w:sz="0" w:space="0" w:color="auto"/>
                <w:right w:val="none" w:sz="0" w:space="0" w:color="auto"/>
              </w:divBdr>
              <w:divsChild>
                <w:div w:id="19293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5692">
          <w:marLeft w:val="0"/>
          <w:marRight w:val="0"/>
          <w:marTop w:val="0"/>
          <w:marBottom w:val="0"/>
          <w:divBdr>
            <w:top w:val="none" w:sz="0" w:space="0" w:color="auto"/>
            <w:left w:val="none" w:sz="0" w:space="0" w:color="auto"/>
            <w:bottom w:val="none" w:sz="0" w:space="0" w:color="auto"/>
            <w:right w:val="none" w:sz="0" w:space="0" w:color="auto"/>
          </w:divBdr>
          <w:divsChild>
            <w:div w:id="1692950580">
              <w:marLeft w:val="0"/>
              <w:marRight w:val="0"/>
              <w:marTop w:val="0"/>
              <w:marBottom w:val="0"/>
              <w:divBdr>
                <w:top w:val="none" w:sz="0" w:space="0" w:color="auto"/>
                <w:left w:val="none" w:sz="0" w:space="0" w:color="auto"/>
                <w:bottom w:val="none" w:sz="0" w:space="0" w:color="auto"/>
                <w:right w:val="none" w:sz="0" w:space="0" w:color="auto"/>
              </w:divBdr>
              <w:divsChild>
                <w:div w:id="2077126670">
                  <w:marLeft w:val="0"/>
                  <w:marRight w:val="0"/>
                  <w:marTop w:val="0"/>
                  <w:marBottom w:val="0"/>
                  <w:divBdr>
                    <w:top w:val="none" w:sz="0" w:space="0" w:color="auto"/>
                    <w:left w:val="none" w:sz="0" w:space="0" w:color="auto"/>
                    <w:bottom w:val="none" w:sz="0" w:space="0" w:color="auto"/>
                    <w:right w:val="none" w:sz="0" w:space="0" w:color="auto"/>
                  </w:divBdr>
                </w:div>
              </w:divsChild>
            </w:div>
            <w:div w:id="1472945867">
              <w:marLeft w:val="0"/>
              <w:marRight w:val="0"/>
              <w:marTop w:val="0"/>
              <w:marBottom w:val="0"/>
              <w:divBdr>
                <w:top w:val="none" w:sz="0" w:space="0" w:color="auto"/>
                <w:left w:val="none" w:sz="0" w:space="0" w:color="auto"/>
                <w:bottom w:val="none" w:sz="0" w:space="0" w:color="auto"/>
                <w:right w:val="none" w:sz="0" w:space="0" w:color="auto"/>
              </w:divBdr>
              <w:divsChild>
                <w:div w:id="15422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012">
          <w:marLeft w:val="0"/>
          <w:marRight w:val="0"/>
          <w:marTop w:val="0"/>
          <w:marBottom w:val="0"/>
          <w:divBdr>
            <w:top w:val="none" w:sz="0" w:space="0" w:color="auto"/>
            <w:left w:val="none" w:sz="0" w:space="0" w:color="auto"/>
            <w:bottom w:val="none" w:sz="0" w:space="0" w:color="auto"/>
            <w:right w:val="none" w:sz="0" w:space="0" w:color="auto"/>
          </w:divBdr>
          <w:divsChild>
            <w:div w:id="172839642">
              <w:marLeft w:val="0"/>
              <w:marRight w:val="0"/>
              <w:marTop w:val="0"/>
              <w:marBottom w:val="0"/>
              <w:divBdr>
                <w:top w:val="none" w:sz="0" w:space="0" w:color="auto"/>
                <w:left w:val="none" w:sz="0" w:space="0" w:color="auto"/>
                <w:bottom w:val="none" w:sz="0" w:space="0" w:color="auto"/>
                <w:right w:val="none" w:sz="0" w:space="0" w:color="auto"/>
              </w:divBdr>
              <w:divsChild>
                <w:div w:id="3912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6740">
      <w:bodyDiv w:val="1"/>
      <w:marLeft w:val="0"/>
      <w:marRight w:val="0"/>
      <w:marTop w:val="0"/>
      <w:marBottom w:val="0"/>
      <w:divBdr>
        <w:top w:val="none" w:sz="0" w:space="0" w:color="auto"/>
        <w:left w:val="none" w:sz="0" w:space="0" w:color="auto"/>
        <w:bottom w:val="none" w:sz="0" w:space="0" w:color="auto"/>
        <w:right w:val="none" w:sz="0" w:space="0" w:color="auto"/>
      </w:divBdr>
      <w:divsChild>
        <w:div w:id="997615135">
          <w:marLeft w:val="0"/>
          <w:marRight w:val="0"/>
          <w:marTop w:val="0"/>
          <w:marBottom w:val="0"/>
          <w:divBdr>
            <w:top w:val="none" w:sz="0" w:space="0" w:color="auto"/>
            <w:left w:val="none" w:sz="0" w:space="0" w:color="auto"/>
            <w:bottom w:val="none" w:sz="0" w:space="0" w:color="auto"/>
            <w:right w:val="none" w:sz="0" w:space="0" w:color="auto"/>
          </w:divBdr>
          <w:divsChild>
            <w:div w:id="1832217612">
              <w:marLeft w:val="0"/>
              <w:marRight w:val="0"/>
              <w:marTop w:val="0"/>
              <w:marBottom w:val="0"/>
              <w:divBdr>
                <w:top w:val="none" w:sz="0" w:space="0" w:color="auto"/>
                <w:left w:val="none" w:sz="0" w:space="0" w:color="auto"/>
                <w:bottom w:val="none" w:sz="0" w:space="0" w:color="auto"/>
                <w:right w:val="none" w:sz="0" w:space="0" w:color="auto"/>
              </w:divBdr>
              <w:divsChild>
                <w:div w:id="1947275425">
                  <w:marLeft w:val="0"/>
                  <w:marRight w:val="0"/>
                  <w:marTop w:val="0"/>
                  <w:marBottom w:val="0"/>
                  <w:divBdr>
                    <w:top w:val="none" w:sz="0" w:space="0" w:color="auto"/>
                    <w:left w:val="none" w:sz="0" w:space="0" w:color="auto"/>
                    <w:bottom w:val="none" w:sz="0" w:space="0" w:color="auto"/>
                    <w:right w:val="none" w:sz="0" w:space="0" w:color="auto"/>
                  </w:divBdr>
                </w:div>
              </w:divsChild>
            </w:div>
            <w:div w:id="384371653">
              <w:marLeft w:val="0"/>
              <w:marRight w:val="0"/>
              <w:marTop w:val="0"/>
              <w:marBottom w:val="0"/>
              <w:divBdr>
                <w:top w:val="none" w:sz="0" w:space="0" w:color="auto"/>
                <w:left w:val="none" w:sz="0" w:space="0" w:color="auto"/>
                <w:bottom w:val="none" w:sz="0" w:space="0" w:color="auto"/>
                <w:right w:val="none" w:sz="0" w:space="0" w:color="auto"/>
              </w:divBdr>
              <w:divsChild>
                <w:div w:id="776675447">
                  <w:marLeft w:val="0"/>
                  <w:marRight w:val="0"/>
                  <w:marTop w:val="0"/>
                  <w:marBottom w:val="0"/>
                  <w:divBdr>
                    <w:top w:val="none" w:sz="0" w:space="0" w:color="auto"/>
                    <w:left w:val="none" w:sz="0" w:space="0" w:color="auto"/>
                    <w:bottom w:val="none" w:sz="0" w:space="0" w:color="auto"/>
                    <w:right w:val="none" w:sz="0" w:space="0" w:color="auto"/>
                  </w:divBdr>
                </w:div>
              </w:divsChild>
            </w:div>
            <w:div w:id="18746831">
              <w:marLeft w:val="0"/>
              <w:marRight w:val="0"/>
              <w:marTop w:val="0"/>
              <w:marBottom w:val="0"/>
              <w:divBdr>
                <w:top w:val="none" w:sz="0" w:space="0" w:color="auto"/>
                <w:left w:val="none" w:sz="0" w:space="0" w:color="auto"/>
                <w:bottom w:val="none" w:sz="0" w:space="0" w:color="auto"/>
                <w:right w:val="none" w:sz="0" w:space="0" w:color="auto"/>
              </w:divBdr>
              <w:divsChild>
                <w:div w:id="1189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234">
          <w:marLeft w:val="0"/>
          <w:marRight w:val="0"/>
          <w:marTop w:val="0"/>
          <w:marBottom w:val="0"/>
          <w:divBdr>
            <w:top w:val="none" w:sz="0" w:space="0" w:color="auto"/>
            <w:left w:val="none" w:sz="0" w:space="0" w:color="auto"/>
            <w:bottom w:val="none" w:sz="0" w:space="0" w:color="auto"/>
            <w:right w:val="none" w:sz="0" w:space="0" w:color="auto"/>
          </w:divBdr>
          <w:divsChild>
            <w:div w:id="573010100">
              <w:marLeft w:val="0"/>
              <w:marRight w:val="0"/>
              <w:marTop w:val="0"/>
              <w:marBottom w:val="0"/>
              <w:divBdr>
                <w:top w:val="none" w:sz="0" w:space="0" w:color="auto"/>
                <w:left w:val="none" w:sz="0" w:space="0" w:color="auto"/>
                <w:bottom w:val="none" w:sz="0" w:space="0" w:color="auto"/>
                <w:right w:val="none" w:sz="0" w:space="0" w:color="auto"/>
              </w:divBdr>
              <w:divsChild>
                <w:div w:id="1596553869">
                  <w:marLeft w:val="0"/>
                  <w:marRight w:val="0"/>
                  <w:marTop w:val="0"/>
                  <w:marBottom w:val="0"/>
                  <w:divBdr>
                    <w:top w:val="none" w:sz="0" w:space="0" w:color="auto"/>
                    <w:left w:val="none" w:sz="0" w:space="0" w:color="auto"/>
                    <w:bottom w:val="none" w:sz="0" w:space="0" w:color="auto"/>
                    <w:right w:val="none" w:sz="0" w:space="0" w:color="auto"/>
                  </w:divBdr>
                </w:div>
              </w:divsChild>
            </w:div>
            <w:div w:id="2134396071">
              <w:marLeft w:val="0"/>
              <w:marRight w:val="0"/>
              <w:marTop w:val="0"/>
              <w:marBottom w:val="0"/>
              <w:divBdr>
                <w:top w:val="none" w:sz="0" w:space="0" w:color="auto"/>
                <w:left w:val="none" w:sz="0" w:space="0" w:color="auto"/>
                <w:bottom w:val="none" w:sz="0" w:space="0" w:color="auto"/>
                <w:right w:val="none" w:sz="0" w:space="0" w:color="auto"/>
              </w:divBdr>
              <w:divsChild>
                <w:div w:id="16638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775">
          <w:marLeft w:val="0"/>
          <w:marRight w:val="0"/>
          <w:marTop w:val="0"/>
          <w:marBottom w:val="0"/>
          <w:divBdr>
            <w:top w:val="none" w:sz="0" w:space="0" w:color="auto"/>
            <w:left w:val="none" w:sz="0" w:space="0" w:color="auto"/>
            <w:bottom w:val="none" w:sz="0" w:space="0" w:color="auto"/>
            <w:right w:val="none" w:sz="0" w:space="0" w:color="auto"/>
          </w:divBdr>
          <w:divsChild>
            <w:div w:id="1267956973">
              <w:marLeft w:val="0"/>
              <w:marRight w:val="0"/>
              <w:marTop w:val="0"/>
              <w:marBottom w:val="0"/>
              <w:divBdr>
                <w:top w:val="none" w:sz="0" w:space="0" w:color="auto"/>
                <w:left w:val="none" w:sz="0" w:space="0" w:color="auto"/>
                <w:bottom w:val="none" w:sz="0" w:space="0" w:color="auto"/>
                <w:right w:val="none" w:sz="0" w:space="0" w:color="auto"/>
              </w:divBdr>
              <w:divsChild>
                <w:div w:id="1334991560">
                  <w:marLeft w:val="0"/>
                  <w:marRight w:val="0"/>
                  <w:marTop w:val="0"/>
                  <w:marBottom w:val="0"/>
                  <w:divBdr>
                    <w:top w:val="none" w:sz="0" w:space="0" w:color="auto"/>
                    <w:left w:val="none" w:sz="0" w:space="0" w:color="auto"/>
                    <w:bottom w:val="none" w:sz="0" w:space="0" w:color="auto"/>
                    <w:right w:val="none" w:sz="0" w:space="0" w:color="auto"/>
                  </w:divBdr>
                </w:div>
              </w:divsChild>
            </w:div>
            <w:div w:id="775713352">
              <w:marLeft w:val="0"/>
              <w:marRight w:val="0"/>
              <w:marTop w:val="0"/>
              <w:marBottom w:val="0"/>
              <w:divBdr>
                <w:top w:val="none" w:sz="0" w:space="0" w:color="auto"/>
                <w:left w:val="none" w:sz="0" w:space="0" w:color="auto"/>
                <w:bottom w:val="none" w:sz="0" w:space="0" w:color="auto"/>
                <w:right w:val="none" w:sz="0" w:space="0" w:color="auto"/>
              </w:divBdr>
              <w:divsChild>
                <w:div w:id="11626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388">
          <w:marLeft w:val="0"/>
          <w:marRight w:val="0"/>
          <w:marTop w:val="0"/>
          <w:marBottom w:val="0"/>
          <w:divBdr>
            <w:top w:val="none" w:sz="0" w:space="0" w:color="auto"/>
            <w:left w:val="none" w:sz="0" w:space="0" w:color="auto"/>
            <w:bottom w:val="none" w:sz="0" w:space="0" w:color="auto"/>
            <w:right w:val="none" w:sz="0" w:space="0" w:color="auto"/>
          </w:divBdr>
          <w:divsChild>
            <w:div w:id="1818379805">
              <w:marLeft w:val="0"/>
              <w:marRight w:val="0"/>
              <w:marTop w:val="0"/>
              <w:marBottom w:val="0"/>
              <w:divBdr>
                <w:top w:val="none" w:sz="0" w:space="0" w:color="auto"/>
                <w:left w:val="none" w:sz="0" w:space="0" w:color="auto"/>
                <w:bottom w:val="none" w:sz="0" w:space="0" w:color="auto"/>
                <w:right w:val="none" w:sz="0" w:space="0" w:color="auto"/>
              </w:divBdr>
              <w:divsChild>
                <w:div w:id="2249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3976">
      <w:bodyDiv w:val="1"/>
      <w:marLeft w:val="0"/>
      <w:marRight w:val="0"/>
      <w:marTop w:val="0"/>
      <w:marBottom w:val="0"/>
      <w:divBdr>
        <w:top w:val="none" w:sz="0" w:space="0" w:color="auto"/>
        <w:left w:val="none" w:sz="0" w:space="0" w:color="auto"/>
        <w:bottom w:val="none" w:sz="0" w:space="0" w:color="auto"/>
        <w:right w:val="none" w:sz="0" w:space="0" w:color="auto"/>
      </w:divBdr>
      <w:divsChild>
        <w:div w:id="1443112972">
          <w:marLeft w:val="0"/>
          <w:marRight w:val="0"/>
          <w:marTop w:val="0"/>
          <w:marBottom w:val="0"/>
          <w:divBdr>
            <w:top w:val="none" w:sz="0" w:space="0" w:color="auto"/>
            <w:left w:val="none" w:sz="0" w:space="0" w:color="auto"/>
            <w:bottom w:val="none" w:sz="0" w:space="0" w:color="auto"/>
            <w:right w:val="none" w:sz="0" w:space="0" w:color="auto"/>
          </w:divBdr>
          <w:divsChild>
            <w:div w:id="1227453570">
              <w:marLeft w:val="0"/>
              <w:marRight w:val="0"/>
              <w:marTop w:val="0"/>
              <w:marBottom w:val="0"/>
              <w:divBdr>
                <w:top w:val="none" w:sz="0" w:space="0" w:color="auto"/>
                <w:left w:val="none" w:sz="0" w:space="0" w:color="auto"/>
                <w:bottom w:val="none" w:sz="0" w:space="0" w:color="auto"/>
                <w:right w:val="none" w:sz="0" w:space="0" w:color="auto"/>
              </w:divBdr>
              <w:divsChild>
                <w:div w:id="1159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31462</Words>
  <Characters>179340</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4</cp:revision>
  <dcterms:created xsi:type="dcterms:W3CDTF">2023-12-14T04:33:00Z</dcterms:created>
  <dcterms:modified xsi:type="dcterms:W3CDTF">2024-01-10T17:11:00Z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id="PDVja15t"/&gt;&lt;style id="http://www.zotero.org/styles/plos-biology" hasBibliography="1" bibliographyStyleHasBeenSet="1"/&gt;&lt;prefs&gt;&lt;pref name="fieldType" value="Field"/&gt;&lt;pref name="dontAskDelayCitation</vt:lpwstr>
  </property>
  <property fmtid="{D5CDD505-2E9C-101B-9397-08002B2CF9AE}" pid="3" name="ZOTERO_PREF_2">
    <vt:lpwstr>Updates" value="true"/&gt;&lt;/prefs&gt;&lt;/data&gt;</vt:lpwstr>
  </property>
</Properties>
</file>